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9306" w14:textId="77777777" w:rsidR="00BD72F9" w:rsidRDefault="004452CE">
      <w:r>
        <w:t>placeholder</w:t>
      </w:r>
    </w:p>
    <w:p w14:paraId="7E7C437D" w14:textId="77777777" w:rsidR="00BD72F9" w:rsidRDefault="004452CE">
      <w:r>
        <w:t>Byron C. Jaeger, PhD,</w:t>
      </w:r>
      <w:r>
        <w:rPr>
          <w:vertAlign w:val="superscript"/>
        </w:rPr>
        <w:t>1</w:t>
      </w:r>
    </w:p>
    <w:p w14:paraId="00360B6C" w14:textId="77777777" w:rsidR="00BD72F9" w:rsidRDefault="004452CE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after="0" w:line="240" w:lineRule="auto"/>
      </w:pPr>
      <w:r>
        <w:rPr>
          <w:vertAlign w:val="superscript"/>
        </w:rPr>
        <w:t>1</w:t>
      </w:r>
      <w:r>
        <w:t xml:space="preserve">Department of Biostatistics and Data Science, Wake Forest School of Medicine, Winston-Salem, NC. </w:t>
      </w:r>
    </w:p>
    <w:p w14:paraId="3460EF33" w14:textId="77777777" w:rsidR="00BD72F9" w:rsidRDefault="004452CE">
      <w:r>
        <w:br w:type="page"/>
      </w:r>
    </w:p>
    <w:p w14:paraId="05C53D84" w14:textId="77777777" w:rsidR="00BD72F9" w:rsidRDefault="004452CE">
      <w:r>
        <w:lastRenderedPageBreak/>
        <w:t>Table: Exclusions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</w:tblGrid>
      <w:tr w:rsidR="00BD72F9" w14:paraId="0E88096D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5A57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Inclusion criteria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A1FD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Total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3A7B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2013-2014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5C4A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2015-2016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6758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2017-2020</w:t>
            </w:r>
          </w:p>
        </w:tc>
      </w:tr>
      <w:tr w:rsidR="00BD72F9" w14:paraId="5B6375EA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54D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NHANES participants from 2013-2020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8B4E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35,706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21AF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10,175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0CC3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9,971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7689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15,560</w:t>
            </w:r>
          </w:p>
        </w:tc>
      </w:tr>
      <w:tr w:rsidR="00BD72F9" w14:paraId="10C0C580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F79C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Completed the interview and examination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FDD7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33,657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F5EE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9,813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29248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9,544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C247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14,300</w:t>
            </w:r>
          </w:p>
        </w:tc>
      </w:tr>
      <w:tr w:rsidR="00BD72F9" w14:paraId="07F689B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57D2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 30-79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7FA0E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15,235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A64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4,337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4660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4,200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C2CF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6,698</w:t>
            </w:r>
          </w:p>
        </w:tc>
      </w:tr>
      <w:tr w:rsidR="00BD72F9" w14:paraId="564CFC8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E77A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 history of CVD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19F7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13,582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F182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3,922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897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3,756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CEA1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5,904</w:t>
            </w:r>
          </w:p>
        </w:tc>
      </w:tr>
      <w:tr w:rsidR="00BD72F9" w14:paraId="2F14F68E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72C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SBP, DBP and self-reported antihypertensive medication use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0FF4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12,743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0F559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3,785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2437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3,639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F10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5,319</w:t>
            </w:r>
          </w:p>
        </w:tc>
      </w:tr>
      <w:tr w:rsidR="00BD72F9" w14:paraId="1C173F4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35FB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Have information on other variables in the PCEs and PREVENT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C60F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11,948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11AB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3,581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5B1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3,423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6145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4,944</w:t>
            </w:r>
          </w:p>
        </w:tc>
      </w:tr>
    </w:tbl>
    <w:p w14:paraId="42E328F6" w14:textId="77777777" w:rsidR="00BD72F9" w:rsidRDefault="004452CE">
      <w:r>
        <w:br w:type="page"/>
      </w:r>
    </w:p>
    <w:p w14:paraId="1FA7389D" w14:textId="778BDF44" w:rsidR="00BD72F9" w:rsidRDefault="004452CE">
      <w:r>
        <w:lastRenderedPageBreak/>
        <w:t xml:space="preserve">Table 1. Characteristics of US adults, </w:t>
      </w:r>
      <w:r w:rsidRPr="004452CE">
        <w:rPr>
          <w:highlight w:val="yellow"/>
        </w:rPr>
        <w:t>age 30 to 79 years</w:t>
      </w:r>
      <w:r>
        <w:t>, by blood pressure levels and antihypertensive medication use based on the 2013-2020 National Health and Nutrition Examination Survey.</w:t>
      </w:r>
    </w:p>
    <w:tbl>
      <w:tblPr>
        <w:tblW w:w="10702" w:type="dxa"/>
        <w:jc w:val="center"/>
        <w:tblLayout w:type="fixed"/>
        <w:tblLook w:val="0420" w:firstRow="1" w:lastRow="0" w:firstColumn="0" w:lastColumn="0" w:noHBand="0" w:noVBand="1"/>
        <w:tblPrChange w:id="0" w:author="Muntner, Paul M" w:date="2024-02-11T17:17:00Z">
          <w:tblPr>
            <w:tblW w:w="0" w:type="auto"/>
            <w:jc w:val="center"/>
            <w:tblLayout w:type="fixed"/>
            <w:tblLook w:val="0420" w:firstRow="1" w:lastRow="0" w:firstColumn="0" w:lastColumn="0" w:noHBand="0" w:noVBand="1"/>
          </w:tblPr>
        </w:tblPrChange>
      </w:tblPr>
      <w:tblGrid>
        <w:gridCol w:w="2962"/>
        <w:gridCol w:w="1440"/>
        <w:gridCol w:w="1620"/>
        <w:gridCol w:w="1620"/>
        <w:gridCol w:w="1440"/>
        <w:gridCol w:w="1620"/>
        <w:tblGridChange w:id="1">
          <w:tblGrid>
            <w:gridCol w:w="1800"/>
            <w:gridCol w:w="1162"/>
            <w:gridCol w:w="422"/>
            <w:gridCol w:w="1018"/>
            <w:gridCol w:w="566"/>
            <w:gridCol w:w="1054"/>
            <w:gridCol w:w="530"/>
            <w:gridCol w:w="1090"/>
            <w:gridCol w:w="494"/>
            <w:gridCol w:w="946"/>
            <w:gridCol w:w="854"/>
            <w:gridCol w:w="766"/>
          </w:tblGrid>
        </w:tblGridChange>
      </w:tblGrid>
      <w:tr w:rsidR="00BD72F9" w14:paraId="74261370" w14:textId="77777777" w:rsidTr="004452CE">
        <w:trPr>
          <w:tblHeader/>
          <w:jc w:val="center"/>
          <w:trPrChange w:id="2" w:author="Muntner, Paul M" w:date="2024-02-11T17:17:00Z">
            <w:trPr>
              <w:gridAfter w:val="0"/>
              <w:tblHeader/>
              <w:jc w:val="center"/>
            </w:trPr>
          </w:trPrChange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" w:author="Muntner, Paul M" w:date="2024-02-11T17:17:00Z">
              <w:tcPr>
                <w:tcW w:w="1800" w:type="dxa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D33B14E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120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4" w:author="Muntner, Paul M" w:date="2024-02-11T17:17:00Z">
              <w:tcPr>
                <w:tcW w:w="6336" w:type="dxa"/>
                <w:gridSpan w:val="8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325E81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5" w:author="Muntner, Paul M" w:date="2024-02-11T17:17:00Z">
              <w:tcPr>
                <w:tcW w:w="1800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0464DDF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4452CE" w14:paraId="17220B2F" w14:textId="77777777" w:rsidTr="004452CE">
        <w:trPr>
          <w:tblHeader/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4AF10" w14:textId="0E874C5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del w:id="6" w:author="Muntner, Paul M" w:date="2024-02-11T17:15:00Z">
              <w:r w:rsidDel="004452CE">
                <w:rPr>
                  <w:rFonts w:cs="Calibri"/>
                  <w:b/>
                  <w:color w:val="000000"/>
                </w:rPr>
                <w:delText>Characteristic</w:delText>
              </w:r>
              <w:r w:rsidDel="004452CE">
                <w:rPr>
                  <w:rFonts w:cs="Calibri"/>
                  <w:b/>
                  <w:color w:val="000000"/>
                  <w:vertAlign w:val="superscript"/>
                </w:rPr>
                <w:delText>†</w:delText>
              </w:r>
            </w:del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CF0EC" w14:textId="7CE5B0E9" w:rsidR="00BD72F9" w:rsidRDefault="004452CE" w:rsidP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  <w:r>
              <w:rPr>
                <w:rFonts w:cs="Calibri"/>
                <w:b/>
                <w:color w:val="000000"/>
              </w:rPr>
              <w:br/>
              <w:t>(</w:t>
            </w:r>
            <w:commentRangeStart w:id="7"/>
            <w:r>
              <w:rPr>
                <w:rFonts w:cs="Calibri"/>
                <w:b/>
                <w:color w:val="000000"/>
              </w:rPr>
              <w:t>n</w:t>
            </w:r>
            <w:commentRangeEnd w:id="7"/>
            <w:r>
              <w:rPr>
                <w:rStyle w:val="CommentReference"/>
              </w:rPr>
              <w:commentReference w:id="7"/>
            </w:r>
            <w:r>
              <w:rPr>
                <w:rFonts w:cs="Calibri"/>
                <w:b/>
                <w:color w:val="000000"/>
              </w:rPr>
              <w:t xml:space="preserve"> =)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36E2A" w14:textId="59DDF163" w:rsidR="00BD72F9" w:rsidRDefault="004452CE" w:rsidP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  <w:r>
              <w:rPr>
                <w:rFonts w:cs="Calibri"/>
                <w:b/>
                <w:color w:val="000000"/>
              </w:rPr>
              <w:br/>
              <w:t>(n =)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638B2" w14:textId="4A0FE9A6" w:rsidR="00BD72F9" w:rsidRDefault="004452CE" w:rsidP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  <w:r>
              <w:rPr>
                <w:rFonts w:cs="Calibri"/>
                <w:b/>
                <w:color w:val="000000"/>
              </w:rPr>
              <w:br/>
              <w:t>(n =)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9CCAC" w14:textId="420ED9A0" w:rsidR="00BD72F9" w:rsidRDefault="004452CE" w:rsidP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  <w:r>
              <w:rPr>
                <w:rFonts w:cs="Calibri"/>
                <w:b/>
                <w:color w:val="000000"/>
              </w:rPr>
              <w:br/>
              <w:t>(n =)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AB50" w14:textId="6D197B81" w:rsidR="00BD72F9" w:rsidRDefault="004452CE" w:rsidP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  <w:r>
              <w:rPr>
                <w:rFonts w:cs="Calibri"/>
                <w:b/>
                <w:color w:val="000000"/>
              </w:rPr>
              <w:br/>
              <w:t>(n =)</w:t>
            </w:r>
          </w:p>
        </w:tc>
      </w:tr>
      <w:tr w:rsidR="004452CE" w14:paraId="15F1A393" w14:textId="77777777" w:rsidTr="004452CE">
        <w:trPr>
          <w:jc w:val="center"/>
          <w:trPrChange w:id="8" w:author="Muntner, Paul M" w:date="2024-02-11T17:17:00Z">
            <w:trPr>
              <w:gridAfter w:val="0"/>
              <w:jc w:val="center"/>
            </w:trPr>
          </w:trPrChange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9" w:author="Muntner, Paul M" w:date="2024-02-11T17:17:00Z">
              <w:tcPr>
                <w:tcW w:w="1800" w:type="dxa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1EEE9A5" w14:textId="6A68747C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of US adults, millions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0" w:author="Muntner, Paul M" w:date="2024-02-11T17:17:00Z">
              <w:tcPr>
                <w:tcW w:w="1584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758659BF" w14:textId="436A9761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56.0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1" w:author="Muntner, Paul M" w:date="2024-02-11T17:17:00Z">
              <w:tcPr>
                <w:tcW w:w="1584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E2DE980" w14:textId="21E6001C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19.7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2" w:author="Muntner, Paul M" w:date="2024-02-11T17:17:00Z">
              <w:tcPr>
                <w:tcW w:w="1584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263A9BF" w14:textId="44F9F671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22.3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3" w:author="Muntner, Paul M" w:date="2024-02-11T17:17:00Z">
              <w:tcPr>
                <w:tcW w:w="1584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473BA7C" w14:textId="4064CF64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4" w:author="Muntner, Paul M" w:date="2024-02-11T17:17:00Z">
              <w:tcPr>
                <w:tcW w:w="1800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6C6066F" w14:textId="3DBE6A40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36.6</w:t>
            </w:r>
          </w:p>
        </w:tc>
      </w:tr>
      <w:tr w:rsidR="004452CE" w14:paraId="60C5E268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13CBD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% (95% CI) of US population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0A33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  <w:r>
              <w:rPr>
                <w:rFonts w:cs="Calibri"/>
                <w:color w:val="000000"/>
              </w:rPr>
              <w:br/>
              <w:t>(36.1, 38.9)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017AB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13.2</w:t>
            </w:r>
            <w:r>
              <w:rPr>
                <w:rFonts w:cs="Calibri"/>
                <w:color w:val="000000"/>
              </w:rPr>
              <w:br/>
              <w:t>(12.2, 14.3)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CEE1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  <w:r>
              <w:rPr>
                <w:rFonts w:cs="Calibri"/>
                <w:color w:val="000000"/>
              </w:rPr>
              <w:br/>
              <w:t>(13.9, 16.0)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795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9.87</w:t>
            </w:r>
            <w:r>
              <w:rPr>
                <w:rFonts w:cs="Calibri"/>
                <w:color w:val="000000"/>
              </w:rPr>
              <w:br/>
              <w:t>(8.95, 10.9)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AC78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24.5</w:t>
            </w:r>
            <w:r>
              <w:rPr>
                <w:rFonts w:cs="Calibri"/>
                <w:color w:val="000000"/>
              </w:rPr>
              <w:br/>
              <w:t>(23.2, 25.8)</w:t>
            </w:r>
          </w:p>
        </w:tc>
      </w:tr>
      <w:tr w:rsidR="004452CE" w14:paraId="70AC000F" w14:textId="77777777" w:rsidTr="004452CE">
        <w:trPr>
          <w:jc w:val="center"/>
          <w:ins w:id="15" w:author="Muntner, Paul M" w:date="2024-02-11T17:15:00Z"/>
          <w:trPrChange w:id="16" w:author="Muntner, Paul M" w:date="2024-02-11T17:17:00Z">
            <w:trPr>
              <w:gridAfter w:val="0"/>
              <w:jc w:val="center"/>
            </w:trPr>
          </w:trPrChange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17" w:author="Muntner, Paul M" w:date="2024-02-11T17:17:00Z">
              <w:tcPr>
                <w:tcW w:w="1800" w:type="dxa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BDD00C8" w14:textId="118B3191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ins w:id="18" w:author="Muntner, Paul M" w:date="2024-02-11T17:15:00Z"/>
                <w:rFonts w:cs="Calibri"/>
                <w:color w:val="000000"/>
              </w:rPr>
            </w:pPr>
            <w:ins w:id="19" w:author="Muntner, Paul M" w:date="2024-02-11T17:15:00Z">
              <w:r>
                <w:rPr>
                  <w:rFonts w:cs="Calibri"/>
                  <w:b/>
                  <w:color w:val="000000"/>
                </w:rPr>
                <w:t>Characteristic</w:t>
              </w:r>
              <w:r>
                <w:rPr>
                  <w:rFonts w:cs="Calibri"/>
                  <w:b/>
                  <w:color w:val="000000"/>
                  <w:vertAlign w:val="superscript"/>
                </w:rPr>
                <w:t>†</w:t>
              </w:r>
            </w:ins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20" w:author="Muntner, Paul M" w:date="2024-02-11T17:17:00Z">
              <w:tcPr>
                <w:tcW w:w="1584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1873F20B" w14:textId="77777777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ins w:id="21" w:author="Muntner, Paul M" w:date="2024-02-11T17:15:00Z"/>
                <w:rFonts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22" w:author="Muntner, Paul M" w:date="2024-02-11T17:17:00Z">
              <w:tcPr>
                <w:tcW w:w="1584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33194D5D" w14:textId="77777777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ins w:id="23" w:author="Muntner, Paul M" w:date="2024-02-11T17:15:00Z"/>
                <w:rFonts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24" w:author="Muntner, Paul M" w:date="2024-02-11T17:17:00Z">
              <w:tcPr>
                <w:tcW w:w="1584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CB9B98E" w14:textId="77777777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ins w:id="25" w:author="Muntner, Paul M" w:date="2024-02-11T17:15:00Z"/>
                <w:rFonts w:cs="Calibri"/>
                <w:color w:val="000000"/>
              </w:rPr>
            </w:pP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26" w:author="Muntner, Paul M" w:date="2024-02-11T17:17:00Z">
              <w:tcPr>
                <w:tcW w:w="1584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2C107572" w14:textId="77777777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ins w:id="27" w:author="Muntner, Paul M" w:date="2024-02-11T17:15:00Z"/>
                <w:rFonts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28" w:author="Muntner, Paul M" w:date="2024-02-11T17:17:00Z">
              <w:tcPr>
                <w:tcW w:w="1800" w:type="dxa"/>
                <w:gridSpan w:val="2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0E766FCF" w14:textId="77777777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  <w:rPr>
                <w:ins w:id="29" w:author="Muntner, Paul M" w:date="2024-02-11T17:15:00Z"/>
                <w:rFonts w:cs="Calibri"/>
                <w:color w:val="000000"/>
              </w:rPr>
            </w:pPr>
          </w:p>
        </w:tc>
      </w:tr>
      <w:tr w:rsidR="004452CE" w14:paraId="08A8E2E3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8B917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93CD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44.9</w:t>
            </w:r>
            <w:r>
              <w:rPr>
                <w:rFonts w:cs="Calibri"/>
                <w:color w:val="000000"/>
              </w:rPr>
              <w:br/>
              <w:t>(44.3, 45.6)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06C3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50.1</w:t>
            </w:r>
            <w:r>
              <w:rPr>
                <w:rFonts w:cs="Calibri"/>
                <w:color w:val="000000"/>
              </w:rPr>
              <w:br/>
              <w:t>(49.3, 51.0)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508F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49.6</w:t>
            </w:r>
            <w:r>
              <w:rPr>
                <w:rFonts w:cs="Calibri"/>
                <w:color w:val="000000"/>
              </w:rPr>
              <w:br/>
              <w:t>(48.8, 50.4)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6F85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54.3</w:t>
            </w:r>
            <w:r>
              <w:rPr>
                <w:rFonts w:cs="Calibri"/>
                <w:color w:val="000000"/>
              </w:rPr>
              <w:br/>
              <w:t>(53.5, 55.1)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1724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59.0</w:t>
            </w:r>
            <w:r>
              <w:rPr>
                <w:rFonts w:cs="Calibri"/>
                <w:color w:val="000000"/>
              </w:rPr>
              <w:br/>
              <w:t>(58.5, 59.6)</w:t>
            </w:r>
          </w:p>
        </w:tc>
      </w:tr>
      <w:tr w:rsidR="004452CE" w14:paraId="1DCFFBA1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4C5A7" w14:textId="448075A2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  <w:ins w:id="30" w:author="Muntner, Paul M" w:date="2024-02-11T17:15:00Z">
              <w:r>
                <w:rPr>
                  <w:rFonts w:cs="Calibri"/>
                  <w:color w:val="000000"/>
                </w:rPr>
                <w:t>, %</w:t>
              </w:r>
            </w:ins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F717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40.6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DF7A0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57.9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93C0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1C9F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58.1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CE8E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44.9</w:t>
            </w:r>
          </w:p>
        </w:tc>
      </w:tr>
      <w:tr w:rsidR="00BD72F9" w14:paraId="2806D4D6" w14:textId="77777777" w:rsidTr="004452CE">
        <w:trPr>
          <w:jc w:val="center"/>
          <w:trPrChange w:id="31" w:author="Muntner, Paul M" w:date="2024-02-11T17:17:00Z">
            <w:trPr>
              <w:gridAfter w:val="0"/>
              <w:jc w:val="center"/>
            </w:trPr>
          </w:trPrChange>
        </w:trPr>
        <w:tc>
          <w:tcPr>
            <w:tcW w:w="10702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2" w:author="Muntner, Paul M" w:date="2024-02-11T17:17:00Z">
              <w:tcPr>
                <w:tcW w:w="9936" w:type="dxa"/>
                <w:gridSpan w:val="11"/>
                <w:tcBorders>
                  <w:top w:val="single" w:sz="6" w:space="0" w:color="666666"/>
                  <w:left w:val="single" w:sz="6" w:space="0" w:color="666666"/>
                  <w:bottom w:val="single" w:sz="6" w:space="0" w:color="666666"/>
                  <w:right w:val="single" w:sz="6" w:space="0" w:color="666666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4EF4FFD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4452CE" w14:paraId="42435641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FDC6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19E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9C5D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81D9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47BE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62.1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145E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67.6</w:t>
            </w:r>
          </w:p>
        </w:tc>
      </w:tr>
      <w:tr w:rsidR="004452CE" w14:paraId="7468FD25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0E35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D5CE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7.14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14EB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8.47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5FC6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FE1A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13.6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11B1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14.3</w:t>
            </w:r>
          </w:p>
        </w:tc>
      </w:tr>
      <w:tr w:rsidR="004452CE" w14:paraId="2C6D129F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472B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0F30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6.63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9123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4.75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8F5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2C6E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5.62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9579C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4.68</w:t>
            </w:r>
          </w:p>
        </w:tc>
      </w:tr>
      <w:tr w:rsidR="004452CE" w14:paraId="2ED1F6D3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701D0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56E8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16.3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E0FA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C498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C6B5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3E0EF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10.6</w:t>
            </w:r>
          </w:p>
        </w:tc>
      </w:tr>
      <w:tr w:rsidR="004452CE" w14:paraId="52330058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6BA5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56A21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3.68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474E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2.88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0FD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9CAD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3.81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D6CAE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2.86</w:t>
            </w:r>
          </w:p>
        </w:tc>
      </w:tr>
      <w:tr w:rsidR="004452CE" w14:paraId="3CD7C7B8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1168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AC5E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17.2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664D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18.7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46671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9E6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20.2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7BB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16.8</w:t>
            </w:r>
          </w:p>
        </w:tc>
      </w:tr>
      <w:tr w:rsidR="004452CE" w14:paraId="4C3768FE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5B15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0313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193</w:t>
            </w:r>
            <w:r>
              <w:rPr>
                <w:rFonts w:cs="Calibri"/>
                <w:color w:val="000000"/>
              </w:rPr>
              <w:br/>
              <w:t>(191, 195)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DCF9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(196, 201)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0E8C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203</w:t>
            </w:r>
            <w:r>
              <w:rPr>
                <w:rFonts w:cs="Calibri"/>
                <w:color w:val="000000"/>
              </w:rPr>
              <w:br/>
              <w:t>(199, 207)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F2B3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208</w:t>
            </w:r>
            <w:r>
              <w:rPr>
                <w:rFonts w:cs="Calibri"/>
                <w:color w:val="000000"/>
              </w:rPr>
              <w:br/>
              <w:t>(204, 211)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94EF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192</w:t>
            </w:r>
            <w:r>
              <w:rPr>
                <w:rFonts w:cs="Calibri"/>
                <w:color w:val="000000"/>
              </w:rPr>
              <w:br/>
              <w:t>(190, 195)</w:t>
            </w:r>
          </w:p>
        </w:tc>
      </w:tr>
      <w:tr w:rsidR="004452CE" w14:paraId="5D0CF46D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3BD8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9C08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56.4</w:t>
            </w:r>
            <w:r>
              <w:rPr>
                <w:rFonts w:cs="Calibri"/>
                <w:color w:val="000000"/>
              </w:rPr>
              <w:br/>
              <w:t>(55.5, 57.4)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CAE0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54.1</w:t>
            </w:r>
            <w:r>
              <w:rPr>
                <w:rFonts w:cs="Calibri"/>
                <w:color w:val="000000"/>
              </w:rPr>
              <w:br/>
              <w:t>(52.9, 55.3)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CFCF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53.6</w:t>
            </w:r>
            <w:r>
              <w:rPr>
                <w:rFonts w:cs="Calibri"/>
                <w:color w:val="000000"/>
              </w:rPr>
              <w:br/>
              <w:t>(52.5, 54.6)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2437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54.9</w:t>
            </w:r>
            <w:r>
              <w:rPr>
                <w:rFonts w:cs="Calibri"/>
                <w:color w:val="000000"/>
              </w:rPr>
              <w:br/>
              <w:t>(53.1, 56.7)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2DFB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53.0</w:t>
            </w:r>
            <w:r>
              <w:rPr>
                <w:rFonts w:cs="Calibri"/>
                <w:color w:val="000000"/>
              </w:rPr>
              <w:br/>
              <w:t>(52.2, 53.8)</w:t>
            </w:r>
          </w:p>
        </w:tc>
      </w:tr>
      <w:tr w:rsidR="004452CE" w14:paraId="2F937D89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9D2F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022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137</w:t>
            </w:r>
            <w:r>
              <w:rPr>
                <w:rFonts w:cs="Calibri"/>
                <w:color w:val="000000"/>
              </w:rPr>
              <w:br/>
              <w:t>(135, 138)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EC47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(142, 147)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3FBA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(146, 153)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9D0C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153</w:t>
            </w:r>
            <w:r>
              <w:rPr>
                <w:rFonts w:cs="Calibri"/>
                <w:color w:val="000000"/>
              </w:rPr>
              <w:br/>
              <w:t>(150, 156)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BCC2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139</w:t>
            </w:r>
            <w:r>
              <w:rPr>
                <w:rFonts w:cs="Calibri"/>
                <w:color w:val="000000"/>
              </w:rPr>
              <w:br/>
              <w:t>(137, 142)</w:t>
            </w:r>
          </w:p>
        </w:tc>
      </w:tr>
      <w:tr w:rsidR="004452CE" w14:paraId="48DF3A28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BF4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87D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7.91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F57D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12.2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5AC20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9.82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D2735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A08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39.9</w:t>
            </w:r>
          </w:p>
        </w:tc>
      </w:tr>
      <w:tr w:rsidR="004452CE" w14:paraId="508D7CBD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6F0D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1451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5.44</w:t>
            </w:r>
            <w:r>
              <w:rPr>
                <w:rFonts w:cs="Calibri"/>
                <w:color w:val="000000"/>
              </w:rPr>
              <w:br/>
              <w:t>(5.41, 5.47)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3470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5.65</w:t>
            </w:r>
            <w:r>
              <w:rPr>
                <w:rFonts w:cs="Calibri"/>
                <w:color w:val="000000"/>
              </w:rPr>
              <w:br/>
              <w:t>(5.58, 5.72)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9F8E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5.71</w:t>
            </w:r>
            <w:r>
              <w:rPr>
                <w:rFonts w:cs="Calibri"/>
                <w:color w:val="000000"/>
              </w:rPr>
              <w:br/>
              <w:t>(5.64, 5.77)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E392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5.80</w:t>
            </w:r>
            <w:r>
              <w:rPr>
                <w:rFonts w:cs="Calibri"/>
                <w:color w:val="000000"/>
              </w:rPr>
              <w:br/>
              <w:t>(5.71, 5.89)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2ECA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6.04</w:t>
            </w:r>
            <w:r>
              <w:rPr>
                <w:rFonts w:cs="Calibri"/>
                <w:color w:val="000000"/>
              </w:rPr>
              <w:br/>
              <w:t>(6.00, 6.08)</w:t>
            </w:r>
          </w:p>
        </w:tc>
      </w:tr>
      <w:tr w:rsidR="004452CE" w14:paraId="69E3BAAC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2FB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F074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4.66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042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8.59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4AE6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2810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11.9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CAF7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26.1</w:t>
            </w:r>
          </w:p>
        </w:tc>
      </w:tr>
      <w:tr w:rsidR="004452CE" w14:paraId="11678EFD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7D47E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469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99.3</w:t>
            </w:r>
            <w:r>
              <w:rPr>
                <w:rFonts w:cs="Calibri"/>
                <w:color w:val="000000"/>
              </w:rPr>
              <w:br/>
              <w:t>(98.3, 100)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C778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95.4</w:t>
            </w:r>
            <w:r>
              <w:rPr>
                <w:rFonts w:cs="Calibri"/>
                <w:color w:val="000000"/>
              </w:rPr>
              <w:br/>
              <w:t>(94.2, 96.5)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3499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96.2</w:t>
            </w:r>
            <w:r>
              <w:rPr>
                <w:rFonts w:cs="Calibri"/>
                <w:color w:val="000000"/>
              </w:rPr>
              <w:br/>
              <w:t>(94.9, 97.4)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C13B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93.1</w:t>
            </w:r>
            <w:r>
              <w:rPr>
                <w:rFonts w:cs="Calibri"/>
                <w:color w:val="000000"/>
              </w:rPr>
              <w:br/>
              <w:t>(91.8, 94.5)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DC4E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85.9</w:t>
            </w:r>
            <w:r>
              <w:rPr>
                <w:rFonts w:cs="Calibri"/>
                <w:color w:val="000000"/>
              </w:rPr>
              <w:br/>
              <w:t>(85.0, 86.7)</w:t>
            </w:r>
          </w:p>
        </w:tc>
      </w:tr>
      <w:tr w:rsidR="004452CE" w14:paraId="20EEBFDA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534C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7CC2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1.27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D88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2.05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F886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0138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4.31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2A32E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10.7</w:t>
            </w:r>
          </w:p>
        </w:tc>
      </w:tr>
      <w:tr w:rsidR="004452CE" w14:paraId="7FBED320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2DE1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E242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  <w:r>
              <w:rPr>
                <w:rFonts w:cs="Calibri"/>
                <w:color w:val="000000"/>
              </w:rPr>
              <w:br/>
              <w:t>(11.3, 15.5)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D5D7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  <w:r>
              <w:rPr>
                <w:rFonts w:cs="Calibri"/>
                <w:color w:val="000000"/>
              </w:rPr>
              <w:br/>
              <w:t>(10.7, 21.6)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837D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21.9</w:t>
            </w:r>
            <w:r>
              <w:rPr>
                <w:rFonts w:cs="Calibri"/>
                <w:color w:val="000000"/>
              </w:rPr>
              <w:br/>
              <w:t>(16.2, 27.5)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1F14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50.0</w:t>
            </w:r>
            <w:r>
              <w:rPr>
                <w:rFonts w:cs="Calibri"/>
                <w:color w:val="000000"/>
              </w:rPr>
              <w:br/>
              <w:t>(36.5, 63.5)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1B23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58.1</w:t>
            </w:r>
            <w:r>
              <w:rPr>
                <w:rFonts w:cs="Calibri"/>
                <w:color w:val="000000"/>
              </w:rPr>
              <w:br/>
              <w:t>(42.7, 73.5)</w:t>
            </w:r>
          </w:p>
        </w:tc>
      </w:tr>
      <w:tr w:rsidR="004452CE" w14:paraId="2F3797AB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6691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A519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5.10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8536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4.92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4C94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4C1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15.4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5B0A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</w:tr>
      <w:tr w:rsidR="004452CE" w14:paraId="07595222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2452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3AE5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110</w:t>
            </w:r>
            <w:r>
              <w:rPr>
                <w:rFonts w:cs="Calibri"/>
                <w:color w:val="000000"/>
              </w:rPr>
              <w:br/>
              <w:t>(109, 110)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3991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124</w:t>
            </w:r>
            <w:r>
              <w:rPr>
                <w:rFonts w:cs="Calibri"/>
                <w:color w:val="000000"/>
              </w:rPr>
              <w:br/>
              <w:t>(124, 125)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3510B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129</w:t>
            </w:r>
            <w:r>
              <w:rPr>
                <w:rFonts w:cs="Calibri"/>
                <w:color w:val="000000"/>
              </w:rPr>
              <w:br/>
              <w:t>(129, 130)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E7AD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149</w:t>
            </w:r>
            <w:r>
              <w:rPr>
                <w:rFonts w:cs="Calibri"/>
                <w:color w:val="000000"/>
              </w:rPr>
              <w:br/>
              <w:t>(148, 150)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B85D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131</w:t>
            </w:r>
            <w:r>
              <w:rPr>
                <w:rFonts w:cs="Calibri"/>
                <w:color w:val="000000"/>
              </w:rPr>
              <w:br/>
              <w:t>(130, 132)</w:t>
            </w:r>
          </w:p>
        </w:tc>
      </w:tr>
      <w:tr w:rsidR="004452CE" w14:paraId="053CDC72" w14:textId="77777777" w:rsidTr="004452CE">
        <w:trPr>
          <w:jc w:val="center"/>
        </w:trPr>
        <w:tc>
          <w:tcPr>
            <w:tcW w:w="296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0A67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DAF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67.1</w:t>
            </w:r>
            <w:r>
              <w:rPr>
                <w:rFonts w:cs="Calibri"/>
                <w:color w:val="000000"/>
              </w:rPr>
              <w:br/>
              <w:t>(66.8, 67.5)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3880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71.1</w:t>
            </w:r>
            <w:r>
              <w:rPr>
                <w:rFonts w:cs="Calibri"/>
                <w:color w:val="000000"/>
              </w:rPr>
              <w:br/>
              <w:t>(70.6, 71.5)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755D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79.3</w:t>
            </w:r>
            <w:r>
              <w:rPr>
                <w:rFonts w:cs="Calibri"/>
                <w:color w:val="000000"/>
              </w:rPr>
              <w:br/>
              <w:t>(78.8, 79.9)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4909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84.2</w:t>
            </w:r>
            <w:r>
              <w:rPr>
                <w:rFonts w:cs="Calibri"/>
                <w:color w:val="000000"/>
              </w:rPr>
              <w:br/>
              <w:t>(83.1, 85.2)</w:t>
            </w:r>
          </w:p>
        </w:tc>
        <w:tc>
          <w:tcPr>
            <w:tcW w:w="162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AC96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73.0</w:t>
            </w:r>
            <w:r>
              <w:rPr>
                <w:rFonts w:cs="Calibri"/>
                <w:color w:val="000000"/>
              </w:rPr>
              <w:br/>
              <w:t>(72.4, 73.6)</w:t>
            </w:r>
          </w:p>
        </w:tc>
      </w:tr>
      <w:tr w:rsidR="00BD72F9" w14:paraId="0F2D68C8" w14:textId="77777777" w:rsidTr="004452CE">
        <w:trPr>
          <w:jc w:val="center"/>
          <w:trPrChange w:id="33" w:author="Muntner, Paul M" w:date="2024-02-11T17:17:00Z">
            <w:trPr>
              <w:gridAfter w:val="0"/>
              <w:jc w:val="center"/>
            </w:trPr>
          </w:trPrChange>
        </w:trPr>
        <w:tc>
          <w:tcPr>
            <w:tcW w:w="10702" w:type="dxa"/>
            <w:gridSpan w:val="6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4" w:author="Muntner, Paul M" w:date="2024-02-11T17:17:00Z">
              <w:tcPr>
                <w:tcW w:w="9936" w:type="dxa"/>
                <w:gridSpan w:val="11"/>
                <w:tcBorders>
                  <w:top w:val="single" w:sz="6" w:space="0" w:color="666666"/>
                  <w:left w:val="none" w:sz="0" w:space="0" w:color="FFFFFF"/>
                  <w:bottom w:val="none" w:sz="0" w:space="0" w:color="FFFFFF"/>
                  <w:right w:val="none" w:sz="0" w:space="0" w:color="FFFFFF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640E3B91" w14:textId="77777777" w:rsidR="004452CE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rPr>
                <w:ins w:id="35" w:author="Muntner, Paul M" w:date="2024-02-11T17:16:00Z"/>
                <w:rFonts w:cs="Calibri"/>
                <w:color w:val="000000"/>
              </w:rPr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 xml:space="preserve">Population characteristics in the table are percentage or mean (95% confidence interval). </w:t>
            </w:r>
          </w:p>
          <w:p w14:paraId="0AE1B019" w14:textId="0F2D9DDF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BD72F9" w14:paraId="56BFD713" w14:textId="77777777" w:rsidTr="004452CE">
        <w:trPr>
          <w:jc w:val="center"/>
          <w:trPrChange w:id="36" w:author="Muntner, Paul M" w:date="2024-02-11T17:17:00Z">
            <w:trPr>
              <w:gridAfter w:val="0"/>
              <w:jc w:val="center"/>
            </w:trPr>
          </w:trPrChange>
        </w:trPr>
        <w:tc>
          <w:tcPr>
            <w:tcW w:w="10702" w:type="dxa"/>
            <w:gridSpan w:val="6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tcPrChange w:id="37" w:author="Muntner, Paul M" w:date="2024-02-11T17:17:00Z">
              <w:tcPr>
                <w:tcW w:w="9936" w:type="dxa"/>
                <w:gridSpan w:val="11"/>
                <w:tcBorders>
                  <w:top w:val="none" w:sz="0" w:space="0" w:color="FFFFFF"/>
                  <w:left w:val="none" w:sz="0" w:space="0" w:color="FFFFFF"/>
                  <w:bottom w:val="none" w:sz="0" w:space="0" w:color="FFFFFF"/>
                  <w:right w:val="none" w:sz="0" w:space="0" w:color="FFFFFF"/>
                </w:tcBorders>
                <w:shd w:val="clear" w:color="auto" w:fill="FFFFFF"/>
                <w:tcMar>
                  <w:top w:w="0" w:type="dxa"/>
                  <w:left w:w="0" w:type="dxa"/>
                  <w:bottom w:w="0" w:type="dxa"/>
                  <w:right w:w="0" w:type="dxa"/>
                </w:tcMar>
                <w:vAlign w:val="center"/>
              </w:tcPr>
            </w:tcPrChange>
          </w:tcPr>
          <w:p w14:paraId="5C196EE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14:paraId="18AAE13A" w14:textId="77777777" w:rsidR="00BD72F9" w:rsidRDefault="004452CE">
      <w:r>
        <w:br w:type="page"/>
      </w:r>
    </w:p>
    <w:p w14:paraId="6E8F2211" w14:textId="77777777" w:rsidR="00BD72F9" w:rsidRDefault="004452CE">
      <w:r>
        <w:t>Table 2. Ten-year predicted cardiovascular disease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D72F9" w14:paraId="2DDA5378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AE8A1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B251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54A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D72F9" w14:paraId="70D7D605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0F82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Mean (95% CI) 10-year predicted risk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D275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C1F4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8063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31A4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44640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D72F9" w14:paraId="14E7A43D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76A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ASCVD</w:t>
            </w:r>
          </w:p>
        </w:tc>
      </w:tr>
      <w:tr w:rsidR="00BD72F9" w14:paraId="58FD92B6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4866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Pooled cohort equations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44FB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2.56</w:t>
            </w:r>
            <w:r>
              <w:rPr>
                <w:rFonts w:cs="Calibri"/>
                <w:color w:val="000000"/>
              </w:rPr>
              <w:br/>
              <w:t>(2.35, 2.78)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311D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5.53</w:t>
            </w:r>
            <w:r>
              <w:rPr>
                <w:rFonts w:cs="Calibri"/>
                <w:color w:val="000000"/>
              </w:rPr>
              <w:br/>
              <w:t>(5.01, 6.04)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F865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5.48</w:t>
            </w:r>
            <w:r>
              <w:rPr>
                <w:rFonts w:cs="Calibri"/>
                <w:color w:val="000000"/>
              </w:rPr>
              <w:br/>
              <w:t>(5.05, 5.90)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00DA3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10.3</w:t>
            </w:r>
            <w:r>
              <w:rPr>
                <w:rFonts w:cs="Calibri"/>
                <w:color w:val="000000"/>
              </w:rPr>
              <w:br/>
              <w:t>(9.53, 11.1)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1704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13.5</w:t>
            </w:r>
            <w:r>
              <w:rPr>
                <w:rFonts w:cs="Calibri"/>
                <w:color w:val="000000"/>
              </w:rPr>
              <w:br/>
              <w:t>(12.9, 14.0)</w:t>
            </w:r>
          </w:p>
        </w:tc>
      </w:tr>
      <w:tr w:rsidR="00BD72F9" w14:paraId="05F6DD0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2231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7F99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1.49</w:t>
            </w:r>
            <w:r>
              <w:rPr>
                <w:rFonts w:cs="Calibri"/>
                <w:color w:val="000000"/>
              </w:rPr>
              <w:br/>
              <w:t>(1.39, 1.59)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E514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2.93</w:t>
            </w:r>
            <w:r>
              <w:rPr>
                <w:rFonts w:cs="Calibri"/>
                <w:color w:val="000000"/>
              </w:rPr>
              <w:br/>
              <w:t>(2.70, 3.15)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1A2C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2.92</w:t>
            </w:r>
            <w:r>
              <w:rPr>
                <w:rFonts w:cs="Calibri"/>
                <w:color w:val="000000"/>
              </w:rPr>
              <w:br/>
              <w:t>(2.74, 3.10)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F9CB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5.34</w:t>
            </w:r>
            <w:r>
              <w:rPr>
                <w:rFonts w:cs="Calibri"/>
                <w:color w:val="000000"/>
              </w:rPr>
              <w:br/>
              <w:t>(5.02, 5.66)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BF73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6.61</w:t>
            </w:r>
            <w:r>
              <w:rPr>
                <w:rFonts w:cs="Calibri"/>
                <w:color w:val="000000"/>
              </w:rPr>
              <w:br/>
              <w:t>(6.38, 6.83)</w:t>
            </w:r>
          </w:p>
        </w:tc>
      </w:tr>
      <w:tr w:rsidR="00BD72F9" w14:paraId="237BB2D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3C2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646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1.49</w:t>
            </w:r>
            <w:r>
              <w:rPr>
                <w:rFonts w:cs="Calibri"/>
                <w:color w:val="000000"/>
              </w:rPr>
              <w:br/>
              <w:t>(1.39, 1.59)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AD0A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2.93</w:t>
            </w:r>
            <w:r>
              <w:rPr>
                <w:rFonts w:cs="Calibri"/>
                <w:color w:val="000000"/>
              </w:rPr>
              <w:br/>
              <w:t>(2.71, 3.16)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27FD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3.01</w:t>
            </w:r>
            <w:r>
              <w:rPr>
                <w:rFonts w:cs="Calibri"/>
                <w:color w:val="000000"/>
              </w:rPr>
              <w:br/>
              <w:t>(2.81, 3.22)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F1C4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5.58</w:t>
            </w:r>
            <w:r>
              <w:rPr>
                <w:rFonts w:cs="Calibri"/>
                <w:color w:val="000000"/>
              </w:rPr>
              <w:br/>
              <w:t>(5.18, 5.98)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D442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6.66</w:t>
            </w:r>
            <w:r>
              <w:rPr>
                <w:rFonts w:cs="Calibri"/>
                <w:color w:val="000000"/>
              </w:rPr>
              <w:br/>
              <w:t>(6.42, 6.91)</w:t>
            </w:r>
          </w:p>
        </w:tc>
      </w:tr>
      <w:tr w:rsidR="00BD72F9" w14:paraId="3BA7295F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9419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CVD</w:t>
            </w:r>
          </w:p>
        </w:tc>
      </w:tr>
      <w:tr w:rsidR="00BD72F9" w14:paraId="4E7C5E91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AF0F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base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9EF5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2.37</w:t>
            </w:r>
            <w:r>
              <w:rPr>
                <w:rFonts w:cs="Calibri"/>
                <w:color w:val="000000"/>
              </w:rPr>
              <w:br/>
              <w:t>(2.20, 2.54)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FD9B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4.53</w:t>
            </w:r>
            <w:r>
              <w:rPr>
                <w:rFonts w:cs="Calibri"/>
                <w:color w:val="000000"/>
              </w:rPr>
              <w:br/>
              <w:t>(4.19, 4.88)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0E82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4.48</w:t>
            </w:r>
            <w:r>
              <w:rPr>
                <w:rFonts w:cs="Calibri"/>
                <w:color w:val="000000"/>
              </w:rPr>
              <w:br/>
              <w:t>(4.18, 4.79)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7C8E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8.34</w:t>
            </w:r>
            <w:r>
              <w:rPr>
                <w:rFonts w:cs="Calibri"/>
                <w:color w:val="000000"/>
              </w:rPr>
              <w:br/>
              <w:t>(7.84, 8.85)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26B5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11.4</w:t>
            </w:r>
            <w:r>
              <w:rPr>
                <w:rFonts w:cs="Calibri"/>
                <w:color w:val="000000"/>
              </w:rPr>
              <w:br/>
              <w:t>(11.0, 11.8)</w:t>
            </w:r>
          </w:p>
        </w:tc>
      </w:tr>
      <w:tr w:rsidR="00BD72F9" w14:paraId="6C8DE44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44AD7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PREVENT full equation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0022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2.36</w:t>
            </w:r>
            <w:r>
              <w:rPr>
                <w:rFonts w:cs="Calibri"/>
                <w:color w:val="000000"/>
              </w:rPr>
              <w:br/>
              <w:t>(2.20, 2.52)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E798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4.50</w:t>
            </w:r>
            <w:r>
              <w:rPr>
                <w:rFonts w:cs="Calibri"/>
                <w:color w:val="000000"/>
              </w:rPr>
              <w:br/>
              <w:t>(4.16, 4.85)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97CE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4.62</w:t>
            </w:r>
            <w:r>
              <w:rPr>
                <w:rFonts w:cs="Calibri"/>
                <w:color w:val="000000"/>
              </w:rPr>
              <w:br/>
              <w:t>(4.27, 4.97)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4E4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8.66</w:t>
            </w:r>
            <w:r>
              <w:rPr>
                <w:rFonts w:cs="Calibri"/>
                <w:color w:val="000000"/>
              </w:rPr>
              <w:br/>
              <w:t>(8.01, 9.30)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C177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11.5</w:t>
            </w:r>
            <w:r>
              <w:rPr>
                <w:rFonts w:cs="Calibri"/>
                <w:color w:val="000000"/>
              </w:rPr>
              <w:br/>
              <w:t>(11.1, 12.0)</w:t>
            </w:r>
          </w:p>
        </w:tc>
      </w:tr>
    </w:tbl>
    <w:p w14:paraId="1A7AAD9E" w14:textId="77777777" w:rsidR="00BD72F9" w:rsidRDefault="004452CE">
      <w:r>
        <w:br w:type="page"/>
      </w:r>
    </w:p>
    <w:p w14:paraId="6F6340C4" w14:textId="77777777" w:rsidR="00BD72F9" w:rsidRDefault="004452CE">
      <w:r>
        <w:t>Table 3. Distribution of 10-year predicted risk by blood pressure levels and antihypertensive medication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800"/>
        <w:gridCol w:w="1584"/>
        <w:gridCol w:w="1584"/>
        <w:gridCol w:w="1584"/>
        <w:gridCol w:w="1584"/>
        <w:gridCol w:w="1800"/>
      </w:tblGrid>
      <w:tr w:rsidR="00BD72F9" w14:paraId="66F9E84D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8C26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6BD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66EF5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D72F9" w14:paraId="62AC6305" w14:textId="77777777">
        <w:trPr>
          <w:tblHeader/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1B54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10-year risk categories,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34BF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A5216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F903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C440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B2C7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D72F9" w14:paraId="0F686CC4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F91C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Pooled cohort equations - ASCVD</w:t>
            </w:r>
          </w:p>
        </w:tc>
      </w:tr>
      <w:tr w:rsidR="00BD72F9" w14:paraId="2CA4957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15D2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F01E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99E6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E2C4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5AAB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37.5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D8D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27.7</w:t>
            </w:r>
          </w:p>
        </w:tc>
      </w:tr>
      <w:tr w:rsidR="00BD72F9" w14:paraId="1749142D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609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3D4A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1B7B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12E3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965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4EE8E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23.0</w:t>
            </w:r>
          </w:p>
        </w:tc>
      </w:tr>
      <w:tr w:rsidR="00BD72F9" w14:paraId="0C898CD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7AF4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D1C9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E1A0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A5F3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8.19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94339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544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</w:tr>
      <w:tr w:rsidR="00BD72F9" w14:paraId="1E4D3A94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C1F2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3938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EF67A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841B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ACFCD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CA04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33.7</w:t>
            </w:r>
          </w:p>
        </w:tc>
      </w:tr>
      <w:tr w:rsidR="00BD72F9" w14:paraId="3C67F77C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D0C9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ASCVD</w:t>
            </w:r>
          </w:p>
        </w:tc>
      </w:tr>
      <w:tr w:rsidR="00BD72F9" w14:paraId="19A324D3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E1D9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2505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1312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8C38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B14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58.3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1B33E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45.6</w:t>
            </w:r>
          </w:p>
        </w:tc>
      </w:tr>
      <w:tr w:rsidR="00BD72F9" w14:paraId="2708164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8687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BEDA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8EC6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1B88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10B1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D7A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34.0</w:t>
            </w:r>
          </w:p>
        </w:tc>
      </w:tr>
      <w:tr w:rsidR="00BD72F9" w14:paraId="5152C15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4AADB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7AAE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48DA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C084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765B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6CF7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</w:tr>
      <w:tr w:rsidR="00BD72F9" w14:paraId="7E850D1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9CD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CF92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524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104E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4B6C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3D87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5.96</w:t>
            </w:r>
          </w:p>
        </w:tc>
      </w:tr>
      <w:tr w:rsidR="00BD72F9" w14:paraId="2D476058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4622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BD72F9" w14:paraId="6EFC33F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47DD7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7313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B37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D33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1A9D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57.9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C4E1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46.7</w:t>
            </w:r>
          </w:p>
        </w:tc>
      </w:tr>
      <w:tr w:rsidR="00BD72F9" w14:paraId="6D50F46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2C81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25B0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B7C2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7B99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8B23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9132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32.2</w:t>
            </w:r>
          </w:p>
        </w:tc>
      </w:tr>
      <w:tr w:rsidR="00BD72F9" w14:paraId="4B44F49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D959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1CC3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A3BFC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3.30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00394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28E1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8.79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3049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14.5</w:t>
            </w:r>
          </w:p>
        </w:tc>
      </w:tr>
      <w:tr w:rsidR="00BD72F9" w14:paraId="77BA5208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7505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088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CE9B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16A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215F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133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6.64</w:t>
            </w:r>
          </w:p>
        </w:tc>
      </w:tr>
      <w:tr w:rsidR="00BD72F9" w14:paraId="482FD1E3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9FA3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D72F9" w14:paraId="02F8684B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3D21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D53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73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867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CA3D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8CE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</w:tr>
      <w:tr w:rsidR="00BD72F9" w14:paraId="76D1458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5A7B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E03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A5CF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CB97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84906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30.2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4AEC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27.4</w:t>
            </w:r>
          </w:p>
        </w:tc>
      </w:tr>
      <w:tr w:rsidR="00BD72F9" w14:paraId="12F676E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5525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3B41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6E7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8.85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B514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90C0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EFAC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20.1</w:t>
            </w:r>
          </w:p>
        </w:tc>
      </w:tr>
      <w:tr w:rsidR="00BD72F9" w14:paraId="445A5D89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C965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095A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AA9F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4.12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6874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700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16.0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984D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28.1</w:t>
            </w:r>
          </w:p>
        </w:tc>
      </w:tr>
      <w:tr w:rsidR="00BD72F9" w14:paraId="2FFE6C11" w14:textId="77777777">
        <w:trPr>
          <w:jc w:val="center"/>
        </w:trPr>
        <w:tc>
          <w:tcPr>
            <w:tcW w:w="9936" w:type="dxa"/>
            <w:gridSpan w:val="6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C32F6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Total CVD</w:t>
            </w:r>
          </w:p>
        </w:tc>
      </w:tr>
      <w:tr w:rsidR="00BD72F9" w14:paraId="5934837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A65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EFDA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B3A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DB17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FB5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40.3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0B5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25.8</w:t>
            </w:r>
          </w:p>
        </w:tc>
      </w:tr>
      <w:tr w:rsidR="00BD72F9" w14:paraId="43A98A82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44B2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5% to &lt;10%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4696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8.78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CFB9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3BF7B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BF67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BD14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27.8</w:t>
            </w:r>
          </w:p>
        </w:tc>
      </w:tr>
      <w:tr w:rsidR="00BD72F9" w14:paraId="0C024667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69A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10% to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9100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78BC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7.46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AC2A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9CEF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6AFC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17.9</w:t>
            </w:r>
          </w:p>
        </w:tc>
      </w:tr>
      <w:tr w:rsidR="00BD72F9" w14:paraId="7ED7AEEF" w14:textId="77777777">
        <w:trPr>
          <w:jc w:val="center"/>
        </w:trPr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3A07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057F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B6AE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225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B994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40B7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28.5</w:t>
            </w:r>
          </w:p>
        </w:tc>
      </w:tr>
    </w:tbl>
    <w:p w14:paraId="335F1291" w14:textId="77777777" w:rsidR="00BD72F9" w:rsidRDefault="00BD72F9">
      <w:pPr>
        <w:sectPr w:rsidR="00BD72F9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6158155F" w14:textId="77777777" w:rsidR="00BD72F9" w:rsidRDefault="004452CE">
      <w:r>
        <w:t>Table 4.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BD72F9" w14:paraId="5765B172" w14:textId="77777777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8CF68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97FD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ABB7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D72F9" w14:paraId="49EA24DF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5429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9B04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D01B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6B1F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6930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008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73F0A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BD72F9" w14:paraId="18061152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5485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D72F9" w14:paraId="2FC66E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3421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B5B4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8798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9CF6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6B38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3223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60.4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41A0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45.5</w:t>
            </w:r>
          </w:p>
        </w:tc>
      </w:tr>
      <w:tr w:rsidR="00BD72F9" w14:paraId="23AE263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2CE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6570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6BCA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13E2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9F09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011C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78E6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5.18</w:t>
            </w:r>
          </w:p>
        </w:tc>
      </w:tr>
      <w:tr w:rsidR="00BD72F9" w14:paraId="46048F9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BB81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D1E3C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B532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1080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4.23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FC3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2882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8.58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16E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6.30</w:t>
            </w:r>
          </w:p>
        </w:tc>
      </w:tr>
      <w:tr w:rsidR="00BD72F9" w14:paraId="7DD833AE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6188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7F07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12E5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BBE6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39C5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9.66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11D7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29.3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4BEC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43.0</w:t>
            </w:r>
          </w:p>
        </w:tc>
      </w:tr>
      <w:tr w:rsidR="00BD72F9" w14:paraId="3DA1B09A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946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BD72F9" w14:paraId="6CF6ACD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0D4B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ED695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07F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28FD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5DD0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D949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B05B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50.4</w:t>
            </w:r>
          </w:p>
        </w:tc>
      </w:tr>
      <w:tr w:rsidR="00BD72F9" w14:paraId="3A0CE770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1CE3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19FB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86FF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B493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3B21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F32B2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CC4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0.25</w:t>
            </w:r>
          </w:p>
        </w:tc>
      </w:tr>
      <w:tr w:rsidR="00BD72F9" w14:paraId="0D7C6EE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78D8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9D45B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856E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9773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02AE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B35F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B302B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29.1</w:t>
            </w:r>
          </w:p>
        </w:tc>
      </w:tr>
      <w:tr w:rsidR="00BD72F9" w14:paraId="53D1587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7DC9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DDE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DB89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E2C2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3.09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0A4B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BE46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13.1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75C0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20.2</w:t>
            </w:r>
          </w:p>
        </w:tc>
      </w:tr>
      <w:tr w:rsidR="00BD72F9" w14:paraId="369A1C75" w14:textId="77777777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CDA9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BD72F9" w14:paraId="20E1C5C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2934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94F1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C94C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94.6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370B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789E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2149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61.8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CF57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49.9</w:t>
            </w:r>
          </w:p>
        </w:tc>
      </w:tr>
      <w:tr w:rsidR="00BD72F9" w14:paraId="0954516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E0EB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7094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C96C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446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CF89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0.00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CA66A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0.37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17A7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0.81</w:t>
            </w:r>
          </w:p>
        </w:tc>
      </w:tr>
      <w:tr w:rsidR="00BD72F9" w14:paraId="31ED2E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3569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D18C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2A5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D5EF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0CEA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650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22.2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11DB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22.1</w:t>
            </w:r>
          </w:p>
        </w:tc>
      </w:tr>
      <w:tr w:rsidR="00BD72F9" w14:paraId="79344B75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16046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2F73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3147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4A2A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4.07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175F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7DB5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15.6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5E16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27.2</w:t>
            </w:r>
          </w:p>
        </w:tc>
      </w:tr>
    </w:tbl>
    <w:p w14:paraId="663FC60E" w14:textId="234D0EA7" w:rsidR="00675364" w:rsidRDefault="00675364"/>
    <w:p w14:paraId="5E37DFA7" w14:textId="77777777" w:rsidR="00675364" w:rsidRDefault="00675364">
      <w:pPr>
        <w:spacing w:after="160" w:line="259" w:lineRule="auto"/>
      </w:pPr>
      <w:r>
        <w:br w:type="page"/>
      </w:r>
    </w:p>
    <w:p w14:paraId="41BDA418" w14:textId="6A9AA304" w:rsidR="00675364" w:rsidRDefault="00675364">
      <w:pPr>
        <w:spacing w:after="160" w:line="259" w:lineRule="auto"/>
      </w:pPr>
      <w:r>
        <w:br w:type="page"/>
      </w:r>
    </w:p>
    <w:p w14:paraId="649488BD" w14:textId="44EF5E38" w:rsidR="00675364" w:rsidRDefault="00675364" w:rsidP="00675364">
      <w:r w:rsidRPr="00C47C56">
        <w:rPr>
          <w:highlight w:val="yellow"/>
        </w:rPr>
        <w:t>Table 4 Sensitivity analysis. Cross-categorization of 10-year predicted risk by the PREVENT and pooled cohort equations based on the 2013-2020 National Health and Nutrition Examination Survey after excluding people age &gt;=65 years, with diabetes or chronic kidney disease (ACR &gt; 30 mg/g or eGFR &lt; 60 ml/min/1.73 m</w:t>
      </w:r>
      <w:r w:rsidRPr="00C47C56">
        <w:rPr>
          <w:highlight w:val="yellow"/>
          <w:vertAlign w:val="superscript"/>
        </w:rPr>
        <w:t>2</w:t>
      </w:r>
      <w:r w:rsidRPr="00C47C56">
        <w:rPr>
          <w:highlight w:val="yellow"/>
        </w:rPr>
        <w:t>).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675364" w14:paraId="0C29F8D5" w14:textId="77777777" w:rsidTr="004C6061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EA2D0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8CB79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2A67E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675364" w14:paraId="15E33574" w14:textId="77777777" w:rsidTr="004C6061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BBAAD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55AA3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2E63F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7E037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19C50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665FA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31B83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644B61DA" w14:textId="77777777" w:rsidTr="004C6061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653D8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675364" w14:paraId="09A9E23D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F5E6FA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AC530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B7709" w14:textId="733D0561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81BE" w14:textId="59001546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817F7" w14:textId="002CFD5A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C0C37" w14:textId="6FADF8C1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D5746" w14:textId="260D84D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20F7914A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EE6A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BF3172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8D38E" w14:textId="10DC0C90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8D311" w14:textId="4F948C6D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5FCFB" w14:textId="0B301B50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6FFCD" w14:textId="4CC3B629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03469" w14:textId="0704587F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1431A0E2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D8226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6C378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5C05E" w14:textId="0596B771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18D99" w14:textId="760053AB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1E9F2" w14:textId="7231A7D4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8A7B4" w14:textId="35BB6C2C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68678" w14:textId="64DAB76B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2FB8D837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F5B82C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7410F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77A476" w14:textId="67215858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CE556" w14:textId="3C997B70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6DD01" w14:textId="1E54F721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921CB" w14:textId="0DFF8318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22597" w14:textId="02082852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28527A10" w14:textId="77777777" w:rsidTr="004C6061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B7EF5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675364" w14:paraId="1F25CA28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1715B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9D14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4ED32" w14:textId="247AB6E5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6457" w14:textId="1EEDD114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23AE4" w14:textId="15F2CEA2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A1C23" w14:textId="7B44B579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6465A" w14:textId="074B9FF9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0696A346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923E5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2C6FB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86D44" w14:textId="64C438FF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49AA0" w14:textId="659A1FD6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FCCC90" w14:textId="661598F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05B05" w14:textId="01CB0F46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0BD30" w14:textId="12C745BD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664308B5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56D2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99E70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01AF6" w14:textId="06FCD4F2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714E7" w14:textId="01B139A3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9AAF8" w14:textId="3DA518B2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0F01E" w14:textId="54A79FAA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8AD6" w14:textId="56CB69D3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65E2AE45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20735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B54F8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78A55" w14:textId="0F8E9A4E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2A95B" w14:textId="23B91CB2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B7F706" w14:textId="4F69AA5A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CA1C2" w14:textId="116AF5F0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65DA1" w14:textId="2C81FA45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1376B28E" w14:textId="77777777" w:rsidTr="004C6061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48387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675364" w14:paraId="64917190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CA343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02B97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5090F" w14:textId="62634EAA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9700C" w14:textId="46450F28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C4FE7" w14:textId="0613F25A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23F10" w14:textId="05FAEAF2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A231A" w14:textId="5FE8EDE2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60D83312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E8857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14214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0D641" w14:textId="29C7FFEA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B83F0C" w14:textId="0DBD147F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79B7B" w14:textId="796AB560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49BA6" w14:textId="6F6B10A6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3DA3D" w14:textId="16CDC77F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5C02A4F8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C1C5E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93263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F03EA" w14:textId="14D05ADF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E5FCE7" w14:textId="491A6638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3FC0B" w14:textId="7E60228D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8E878" w14:textId="4BCFCFB5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B1F76" w14:textId="78B17B30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  <w:tr w:rsidR="00675364" w14:paraId="379F5B26" w14:textId="77777777" w:rsidTr="004C6061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F9349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24583" w14:textId="7777777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1A54F" w14:textId="3F623A41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7EC6" w14:textId="058E4E65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F38D0" w14:textId="7EEDD842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356F5" w14:textId="25992359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BD537" w14:textId="183ADF67" w:rsidR="00675364" w:rsidRDefault="00675364" w:rsidP="004C606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</w:p>
        </w:tc>
      </w:tr>
    </w:tbl>
    <w:p w14:paraId="496CD30E" w14:textId="77777777" w:rsidR="00BD72F9" w:rsidRDefault="00BD72F9">
      <w:pPr>
        <w:sectPr w:rsidR="00BD72F9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379DFF59" w14:textId="77777777" w:rsidR="00BD72F9" w:rsidRDefault="004452CE">
      <w:r w:rsidRPr="00C47C56">
        <w:rPr>
          <w:highlight w:val="yellow"/>
        </w:rPr>
        <w:t>Table 5: Characteristics of US adults with SBP of 130-139 mm Hg or DBP of 80-89 mm Hg by predicted risk use based on the 2013-2020 National Health and Nutrition Examination Survey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</w:tblGrid>
      <w:tr w:rsidR="00BD72F9" w14:paraId="7E59FA8C" w14:textId="77777777">
        <w:trPr>
          <w:tblHeader/>
          <w:jc w:val="center"/>
        </w:trPr>
        <w:tc>
          <w:tcPr>
            <w:tcW w:w="475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9C14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 xml:space="preserve"> </w:t>
            </w:r>
          </w:p>
        </w:tc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580F9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Prevalence ratio (95% CI)</w:t>
            </w:r>
          </w:p>
        </w:tc>
      </w:tr>
      <w:tr w:rsidR="00BD72F9" w14:paraId="19E800C9" w14:textId="77777777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DDAF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level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7588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B2DF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F6C8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commentRangeStart w:id="38"/>
            <w:r>
              <w:rPr>
                <w:rFonts w:cs="Calibri"/>
                <w:b/>
                <w:color w:val="000000"/>
              </w:rPr>
              <w:t>Unadjusted</w:t>
            </w:r>
            <w:commentRangeEnd w:id="38"/>
            <w:r w:rsidR="001D6C31">
              <w:rPr>
                <w:rStyle w:val="CommentReference"/>
              </w:rPr>
              <w:commentReference w:id="38"/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F39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commentRangeStart w:id="39"/>
            <w:r>
              <w:rPr>
                <w:rFonts w:cs="Calibri"/>
                <w:b/>
                <w:color w:val="000000"/>
              </w:rPr>
              <w:t>Adjusted</w:t>
            </w:r>
            <w:commentRangeEnd w:id="39"/>
            <w:r w:rsidR="00F17424">
              <w:rPr>
                <w:rStyle w:val="CommentReference"/>
              </w:rPr>
              <w:commentReference w:id="39"/>
            </w:r>
          </w:p>
        </w:tc>
      </w:tr>
      <w:tr w:rsidR="00BD72F9" w14:paraId="3E224EC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2EE7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2539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  <w:r>
              <w:rPr>
                <w:rFonts w:cs="Calibri"/>
                <w:color w:val="000000"/>
              </w:rPr>
              <w:br/>
              <w:t>(60.4, 63.0)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CDEE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(71.8, 74.5)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BF4BA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1.18</w:t>
            </w:r>
            <w:r>
              <w:rPr>
                <w:rFonts w:cs="Calibri"/>
                <w:color w:val="000000"/>
              </w:rPr>
              <w:br/>
              <w:t>(1.13 1.24)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C657C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1.21 (1.15 1.27)</w:t>
            </w:r>
          </w:p>
        </w:tc>
      </w:tr>
      <w:tr w:rsidR="00BD72F9" w14:paraId="764C6D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4E7E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B1914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F8DD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12F4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(0.54 1.74)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0474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1.94 (1.12 3.35)</w:t>
            </w:r>
          </w:p>
        </w:tc>
      </w:tr>
      <w:tr w:rsidR="00BD72F9" w14:paraId="34C9D700" w14:textId="77777777">
        <w:trPr>
          <w:jc w:val="center"/>
        </w:trPr>
        <w:tc>
          <w:tcPr>
            <w:tcW w:w="7920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A076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D72F9" w14:paraId="38CE9B8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EED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CB82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106D6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EB9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465B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 (ref)</w:t>
            </w:r>
          </w:p>
        </w:tc>
      </w:tr>
      <w:tr w:rsidR="00BD72F9" w14:paraId="404A520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194E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9923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A57D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A39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1.10</w:t>
            </w:r>
            <w:r>
              <w:rPr>
                <w:rFonts w:cs="Calibri"/>
                <w:color w:val="000000"/>
              </w:rPr>
              <w:br/>
              <w:t>(0.52 2.30)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CFB8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1.60 (0.89 2.89)</w:t>
            </w:r>
          </w:p>
        </w:tc>
      </w:tr>
      <w:tr w:rsidR="00BD72F9" w14:paraId="0B8FC6E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4E5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BE0A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5.20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6557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A68B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  <w:r>
              <w:rPr>
                <w:rFonts w:cs="Calibri"/>
                <w:color w:val="000000"/>
              </w:rPr>
              <w:br/>
              <w:t>(0.39 2.34)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FE5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1.52 (0.83 2.77)</w:t>
            </w:r>
          </w:p>
        </w:tc>
      </w:tr>
      <w:tr w:rsidR="00BD72F9" w14:paraId="5FE8D74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EE48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3A5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248B3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CDF7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1.13</w:t>
            </w:r>
            <w:r>
              <w:rPr>
                <w:rFonts w:cs="Calibri"/>
                <w:color w:val="000000"/>
              </w:rPr>
              <w:br/>
              <w:t>(0.62 2.06)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5E46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1.98 (1.23 3.18)</w:t>
            </w:r>
          </w:p>
        </w:tc>
      </w:tr>
      <w:tr w:rsidR="00BD72F9" w14:paraId="75423FA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89D8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04E3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5455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6.95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BFC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3.64</w:t>
            </w:r>
            <w:r>
              <w:rPr>
                <w:rFonts w:cs="Calibri"/>
                <w:color w:val="000000"/>
              </w:rPr>
              <w:br/>
              <w:t>(1.93 6.87)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EC1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2.14 (1.38 3.34)</w:t>
            </w:r>
          </w:p>
        </w:tc>
      </w:tr>
      <w:tr w:rsidR="00BD72F9" w14:paraId="78A2CDE9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583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4DD2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5946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A64A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0.74</w:t>
            </w:r>
            <w:r>
              <w:rPr>
                <w:rFonts w:cs="Calibri"/>
                <w:color w:val="000000"/>
              </w:rPr>
              <w:br/>
              <w:t>(0.44 1.23)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04DD1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3.20 (1.93 5.30)</w:t>
            </w:r>
          </w:p>
        </w:tc>
      </w:tr>
      <w:tr w:rsidR="00BD72F9" w14:paraId="3F701A5A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26EF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commentRangeStart w:id="40"/>
            <w:r>
              <w:rPr>
                <w:rFonts w:cs="Calibri"/>
                <w:color w:val="000000"/>
              </w:rPr>
              <w:t>Total cholesterol, mg/dL</w:t>
            </w:r>
            <w:commentRangeEnd w:id="40"/>
            <w:r w:rsidR="00F17424">
              <w:rPr>
                <w:rStyle w:val="CommentReference"/>
              </w:rPr>
              <w:commentReference w:id="40"/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26BA7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219</w:t>
            </w:r>
            <w:r>
              <w:rPr>
                <w:rFonts w:cs="Calibri"/>
                <w:color w:val="000000"/>
              </w:rPr>
              <w:br/>
              <w:t>(204, 234)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B3EF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(188, 204)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A7EE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(0.99 1.00)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2B46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 (0.99 1.00)</w:t>
            </w:r>
          </w:p>
        </w:tc>
      </w:tr>
      <w:tr w:rsidR="00BD72F9" w14:paraId="3BD25474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FD25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908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(48.3, 52.7)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5551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51.0</w:t>
            </w:r>
            <w:r>
              <w:rPr>
                <w:rFonts w:cs="Calibri"/>
                <w:color w:val="000000"/>
              </w:rPr>
              <w:br/>
              <w:t>(47.3, 54.8)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F38D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</w:t>
            </w:r>
            <w:r>
              <w:rPr>
                <w:rFonts w:cs="Calibri"/>
                <w:color w:val="000000"/>
              </w:rPr>
              <w:br/>
              <w:t>(0.99 1.02)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45AF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 (0.95 0.98)</w:t>
            </w:r>
          </w:p>
        </w:tc>
      </w:tr>
      <w:tr w:rsidR="00BD72F9" w14:paraId="2FEF73A3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EABC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FB4C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168</w:t>
            </w:r>
            <w:r>
              <w:rPr>
                <w:rFonts w:cs="Calibri"/>
                <w:color w:val="000000"/>
              </w:rPr>
              <w:br/>
              <w:t>(153, 184)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96E97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(135, 155)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77CC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</w:t>
            </w:r>
            <w:r>
              <w:rPr>
                <w:rFonts w:cs="Calibri"/>
                <w:color w:val="000000"/>
              </w:rPr>
              <w:br/>
              <w:t>(0.99 1.00)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E1F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1.00 (0.99 1.01)</w:t>
            </w:r>
          </w:p>
        </w:tc>
      </w:tr>
      <w:tr w:rsidR="00BD72F9" w14:paraId="33633FF7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40E0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C00C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5EBD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71E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0.98</w:t>
            </w:r>
            <w:r>
              <w:rPr>
                <w:rFonts w:cs="Calibri"/>
                <w:color w:val="000000"/>
              </w:rPr>
              <w:br/>
              <w:t>(0.53 1.84)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B6A2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0.68 (0.42 1.10)</w:t>
            </w:r>
          </w:p>
        </w:tc>
      </w:tr>
      <w:tr w:rsidR="00BD72F9" w14:paraId="653A9308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9C79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BA68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6.08</w:t>
            </w:r>
            <w:r>
              <w:rPr>
                <w:rFonts w:cs="Calibri"/>
                <w:color w:val="000000"/>
              </w:rPr>
              <w:br/>
              <w:t>(5.81, 6.35)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16B3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6.43</w:t>
            </w:r>
            <w:r>
              <w:rPr>
                <w:rFonts w:cs="Calibri"/>
                <w:color w:val="000000"/>
              </w:rPr>
              <w:br/>
              <w:t>(6.03, 6.83)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FB8D0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1.09</w:t>
            </w:r>
            <w:r>
              <w:rPr>
                <w:rFonts w:cs="Calibri"/>
                <w:color w:val="000000"/>
              </w:rPr>
              <w:br/>
              <w:t>(0.98 1.21)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D66B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1.34 (1.22 1.47)</w:t>
            </w:r>
          </w:p>
        </w:tc>
      </w:tr>
      <w:tr w:rsidR="00BD72F9" w14:paraId="72C0A66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27933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781B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18.4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92AE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04B9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2.15</w:t>
            </w:r>
            <w:r>
              <w:rPr>
                <w:rFonts w:cs="Calibri"/>
                <w:color w:val="000000"/>
              </w:rPr>
              <w:br/>
              <w:t>(1.18 3.92)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FDD7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2.48 (1.74 3.54)</w:t>
            </w:r>
          </w:p>
        </w:tc>
      </w:tr>
      <w:tr w:rsidR="00BD72F9" w14:paraId="63BA60F1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D8F4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24A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87.6</w:t>
            </w:r>
            <w:r>
              <w:rPr>
                <w:rFonts w:cs="Calibri"/>
                <w:color w:val="000000"/>
              </w:rPr>
              <w:br/>
              <w:t>(84.9, 90.3)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10BA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  <w:r>
              <w:rPr>
                <w:rFonts w:cs="Calibri"/>
                <w:color w:val="000000"/>
              </w:rPr>
              <w:br/>
              <w:t>(75.2, 82.0)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928E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(0.96 0.98)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4512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0.99 (0.98 1.01)</w:t>
            </w:r>
          </w:p>
        </w:tc>
      </w:tr>
      <w:tr w:rsidR="00BD72F9" w14:paraId="225FA25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5EF9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55F3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03191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11.1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5D06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3.51</w:t>
            </w:r>
            <w:r>
              <w:rPr>
                <w:rFonts w:cs="Calibri"/>
                <w:color w:val="000000"/>
              </w:rPr>
              <w:br/>
              <w:t>(2.23 5.51)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A06B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1.79 (1.24 2.59)</w:t>
            </w:r>
          </w:p>
        </w:tc>
      </w:tr>
      <w:tr w:rsidR="00BD72F9" w14:paraId="5FCB871D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4E9D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log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B699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2.28</w:t>
            </w:r>
            <w:r>
              <w:rPr>
                <w:rFonts w:cs="Calibri"/>
                <w:color w:val="000000"/>
              </w:rPr>
              <w:br/>
              <w:t>(2.02, 2.54)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FB90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2.56</w:t>
            </w:r>
            <w:r>
              <w:rPr>
                <w:rFonts w:cs="Calibri"/>
                <w:color w:val="000000"/>
              </w:rPr>
              <w:br/>
              <w:t>(2.27, 2.85)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AAFBD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</w:t>
            </w:r>
            <w:r>
              <w:rPr>
                <w:rFonts w:cs="Calibri"/>
                <w:color w:val="000000"/>
              </w:rPr>
              <w:br/>
              <w:t>(0.94 1.45)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8D4CE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1.17 (0.97 1.40)</w:t>
            </w:r>
          </w:p>
        </w:tc>
      </w:tr>
      <w:tr w:rsidR="00BD72F9" w14:paraId="54403A16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B5E0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3A52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3F59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106E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1.05</w:t>
            </w:r>
            <w:r>
              <w:rPr>
                <w:rFonts w:cs="Calibri"/>
                <w:color w:val="000000"/>
              </w:rPr>
              <w:br/>
              <w:t>(0.48 2.31)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1D6F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1.10 (0.69 1.75)</w:t>
            </w:r>
          </w:p>
        </w:tc>
      </w:tr>
      <w:tr w:rsidR="00BD72F9" w14:paraId="0EEE508F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149F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F58C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CBDA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48BD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1.08</w:t>
            </w:r>
            <w:r>
              <w:rPr>
                <w:rFonts w:cs="Calibri"/>
                <w:color w:val="000000"/>
              </w:rPr>
              <w:br/>
              <w:t>(1.02 1.14)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52DE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1.03 (0.98 1.08)</w:t>
            </w:r>
          </w:p>
        </w:tc>
      </w:tr>
      <w:tr w:rsidR="00BD72F9" w14:paraId="17DCC2EB" w14:textId="77777777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5316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5F44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(73.9, 77.0)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8D47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(67.7, 73.8)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B5AB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0.97</w:t>
            </w:r>
            <w:r>
              <w:rPr>
                <w:rFonts w:cs="Calibri"/>
                <w:color w:val="000000"/>
              </w:rPr>
              <w:br/>
              <w:t>(0.95 0.99)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483A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1.01 (0.99 1.03)</w:t>
            </w:r>
          </w:p>
        </w:tc>
      </w:tr>
    </w:tbl>
    <w:p w14:paraId="0B2E6BE5" w14:textId="77777777" w:rsidR="00BD72F9" w:rsidRDefault="00BD72F9">
      <w:pPr>
        <w:sectPr w:rsidR="00BD72F9">
          <w:type w:val="continuous"/>
          <w:pgSz w:w="11906" w:h="16838"/>
          <w:pgMar w:top="1440" w:right="1440" w:bottom="1440" w:left="1440" w:header="720" w:footer="720" w:gutter="0"/>
          <w:cols w:space="720"/>
        </w:sectPr>
      </w:pPr>
    </w:p>
    <w:p w14:paraId="0EEDDE5A" w14:textId="77777777" w:rsidR="00BD72F9" w:rsidRDefault="004452CE">
      <w:r>
        <w:t>Table 6: Characteristics of US adults by BP category and predicted risk use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BD72F9" w14:paraId="63DCAA0A" w14:textId="77777777">
        <w:trPr>
          <w:tblHeader/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7D1F9" w14:textId="77777777" w:rsidR="00BD72F9" w:rsidRDefault="00BD72F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F2EE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7078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3F1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A6BFF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2880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EE8F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BD72F9" w14:paraId="7760AC52" w14:textId="77777777">
        <w:trPr>
          <w:tblHeader/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43F1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b/>
                <w:color w:val="000000"/>
              </w:rPr>
              <w:t>level</w:t>
            </w:r>
            <w:r>
              <w:rPr>
                <w:rFonts w:cs="Calibri"/>
                <w:b/>
                <w:color w:val="000000"/>
                <w:vertAlign w:val="superscript"/>
              </w:rPr>
              <w:t>†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4253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3EDF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1D4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07C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2649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9906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69FC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D857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6FCB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&lt; 15%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A502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b/>
                <w:color w:val="000000"/>
              </w:rPr>
              <w:t>PCE ≥ 10% PREVENT ≥ 15%</w:t>
            </w:r>
          </w:p>
        </w:tc>
      </w:tr>
      <w:tr w:rsidR="00BD72F9" w14:paraId="50A83ECD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FB7A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Age, years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66BA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63.6</w:t>
            </w:r>
            <w:r>
              <w:rPr>
                <w:rFonts w:cs="Calibri"/>
                <w:color w:val="000000"/>
              </w:rPr>
              <w:br/>
              <w:t>(60.7, 66.4)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C863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(72.0, 74.2)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4B2D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65.1</w:t>
            </w:r>
            <w:r>
              <w:rPr>
                <w:rFonts w:cs="Calibri"/>
                <w:color w:val="000000"/>
              </w:rPr>
              <w:br/>
              <w:t>(63.7, 66.4)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759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71.8</w:t>
            </w:r>
            <w:r>
              <w:rPr>
                <w:rFonts w:cs="Calibri"/>
                <w:color w:val="000000"/>
              </w:rPr>
              <w:br/>
              <w:t>(70.0, 73.5)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4DE0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61.7</w:t>
            </w:r>
            <w:r>
              <w:rPr>
                <w:rFonts w:cs="Calibri"/>
                <w:color w:val="000000"/>
              </w:rPr>
              <w:br/>
              <w:t>(60.4, 63.0)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660A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73.1</w:t>
            </w:r>
            <w:r>
              <w:rPr>
                <w:rFonts w:cs="Calibri"/>
                <w:color w:val="000000"/>
              </w:rPr>
              <w:br/>
              <w:t>(71.8, 74.5)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5A8C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61.3</w:t>
            </w:r>
            <w:r>
              <w:rPr>
                <w:rFonts w:cs="Calibri"/>
                <w:color w:val="000000"/>
              </w:rPr>
              <w:br/>
              <w:t>(60.1, 62.4)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8FA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68.9</w:t>
            </w:r>
            <w:r>
              <w:rPr>
                <w:rFonts w:cs="Calibri"/>
                <w:color w:val="000000"/>
              </w:rPr>
              <w:br/>
              <w:t>(67.6, 70.1)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9AA1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  <w:r>
              <w:rPr>
                <w:rFonts w:cs="Calibri"/>
                <w:color w:val="000000"/>
              </w:rPr>
              <w:br/>
              <w:t>(60.6, 62.6)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F818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69.7</w:t>
            </w:r>
            <w:r>
              <w:rPr>
                <w:rFonts w:cs="Calibri"/>
                <w:color w:val="000000"/>
              </w:rPr>
              <w:br/>
              <w:t>(69.1, 70.3)</w:t>
            </w:r>
          </w:p>
        </w:tc>
      </w:tr>
      <w:tr w:rsidR="00BD72F9" w14:paraId="5E1342A7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E31D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Men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BAA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3C06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81.3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90A4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76.0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D38D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A562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85CC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D12B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B2F1A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ECABD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59.6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8543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50.7</w:t>
            </w:r>
          </w:p>
        </w:tc>
      </w:tr>
      <w:tr w:rsidR="00BD72F9" w14:paraId="6DA1B4DD" w14:textId="77777777">
        <w:trPr>
          <w:jc w:val="center"/>
        </w:trPr>
        <w:tc>
          <w:tcPr>
            <w:tcW w:w="15840" w:type="dxa"/>
            <w:gridSpan w:val="11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0F2D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Race/ethnicity, %</w:t>
            </w:r>
          </w:p>
        </w:tc>
      </w:tr>
      <w:tr w:rsidR="00BD72F9" w14:paraId="374F68AF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856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White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E23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82B9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83.7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C5B9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A2FB7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4BF0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71.2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0F9A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68FE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A694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64.0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6A28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558E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67.1</w:t>
            </w:r>
          </w:p>
        </w:tc>
      </w:tr>
      <w:tr w:rsidR="00BD72F9" w14:paraId="1369003D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FDD3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Black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6401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3.41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502A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52994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6.70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F1AE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3.69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6D44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9.99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480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79F1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E3D8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BECB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40B0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14.7</w:t>
            </w:r>
          </w:p>
        </w:tc>
      </w:tr>
      <w:tr w:rsidR="00BD72F9" w14:paraId="1EDA9365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AEA3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Non-Hispanic Asian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839D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EC7B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17C2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4.88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4732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1.83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2859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5.20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BFDA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F871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4.49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DCAB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7.71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63D5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5C2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4.38</w:t>
            </w:r>
          </w:p>
        </w:tc>
      </w:tr>
      <w:tr w:rsidR="00BD72F9" w14:paraId="5547FC24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54AA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Hispanic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1DD50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1C6F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7.28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A69E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9.70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FA3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2350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9ED3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56D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9D25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6679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7.44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DFB5A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10.8</w:t>
            </w:r>
          </w:p>
        </w:tc>
      </w:tr>
      <w:tr w:rsidR="00BD72F9" w14:paraId="1FA8ED7E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0DE5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200" w:right="100"/>
            </w:pPr>
            <w:r>
              <w:rPr>
                <w:rFonts w:cs="Calibri"/>
                <w:color w:val="000000"/>
              </w:rPr>
              <w:t>Other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DE98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3.92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801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2.13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EEB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5.01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D86A2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C155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0.70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B313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6.95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4AC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3.29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027D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4.91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5D08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0.95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A2D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2.98</w:t>
            </w:r>
          </w:p>
        </w:tc>
      </w:tr>
      <w:tr w:rsidR="00BD72F9" w14:paraId="69E1F627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BABC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Cigarette smoking,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9C33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1F6B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34C2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D8DC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4A65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E476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5EE3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FC6C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25.9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ADA7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B532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18.5</w:t>
            </w:r>
          </w:p>
        </w:tc>
      </w:tr>
      <w:tr w:rsidR="00BD72F9" w14:paraId="4E6D55B8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D211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Total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B50E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204</w:t>
            </w:r>
            <w:r>
              <w:rPr>
                <w:rFonts w:cs="Calibri"/>
                <w:color w:val="000000"/>
              </w:rPr>
              <w:br/>
              <w:t>(194, 214)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BE78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175</w:t>
            </w:r>
            <w:r>
              <w:rPr>
                <w:rFonts w:cs="Calibri"/>
                <w:color w:val="000000"/>
              </w:rPr>
              <w:br/>
              <w:t>(164, 186)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D89D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208</w:t>
            </w:r>
            <w:r>
              <w:rPr>
                <w:rFonts w:cs="Calibri"/>
                <w:color w:val="000000"/>
              </w:rPr>
              <w:br/>
              <w:t>(200, 215)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EFE7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202</w:t>
            </w:r>
            <w:r>
              <w:rPr>
                <w:rFonts w:cs="Calibri"/>
                <w:color w:val="000000"/>
              </w:rPr>
              <w:br/>
              <w:t>(183, 220)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4D58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219</w:t>
            </w:r>
            <w:r>
              <w:rPr>
                <w:rFonts w:cs="Calibri"/>
                <w:color w:val="000000"/>
              </w:rPr>
              <w:br/>
              <w:t>(204, 234)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05BA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196</w:t>
            </w:r>
            <w:r>
              <w:rPr>
                <w:rFonts w:cs="Calibri"/>
                <w:color w:val="000000"/>
              </w:rPr>
              <w:br/>
              <w:t>(188, 204)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91E0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217</w:t>
            </w:r>
            <w:r>
              <w:rPr>
                <w:rFonts w:cs="Calibri"/>
                <w:color w:val="000000"/>
              </w:rPr>
              <w:br/>
              <w:t>(209, 224)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D22F9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197</w:t>
            </w:r>
            <w:r>
              <w:rPr>
                <w:rFonts w:cs="Calibri"/>
                <w:color w:val="000000"/>
              </w:rPr>
              <w:br/>
              <w:t>(189, 206)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8720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199</w:t>
            </w:r>
            <w:r>
              <w:rPr>
                <w:rFonts w:cs="Calibri"/>
                <w:color w:val="000000"/>
              </w:rPr>
              <w:br/>
              <w:t>(194, 204)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C073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185</w:t>
            </w:r>
            <w:r>
              <w:rPr>
                <w:rFonts w:cs="Calibri"/>
                <w:color w:val="000000"/>
              </w:rPr>
              <w:br/>
              <w:t>(181, 190)</w:t>
            </w:r>
          </w:p>
        </w:tc>
      </w:tr>
      <w:tr w:rsidR="00BD72F9" w14:paraId="52428961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E490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4CC4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(45.2, 55.8)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D190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47.4</w:t>
            </w:r>
            <w:r>
              <w:rPr>
                <w:rFonts w:cs="Calibri"/>
                <w:color w:val="000000"/>
              </w:rPr>
              <w:br/>
              <w:t>(42.8, 52.0)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70B7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51.6</w:t>
            </w:r>
            <w:r>
              <w:rPr>
                <w:rFonts w:cs="Calibri"/>
                <w:color w:val="000000"/>
              </w:rPr>
              <w:br/>
              <w:t>(47.3, 56.0)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EFAB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45.9</w:t>
            </w:r>
            <w:r>
              <w:rPr>
                <w:rFonts w:cs="Calibri"/>
                <w:color w:val="000000"/>
              </w:rPr>
              <w:br/>
              <w:t>(42.5, 49.3)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42FD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50.5</w:t>
            </w:r>
            <w:r>
              <w:rPr>
                <w:rFonts w:cs="Calibri"/>
                <w:color w:val="000000"/>
              </w:rPr>
              <w:br/>
              <w:t>(48.3, 52.7)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B44C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51.0</w:t>
            </w:r>
            <w:r>
              <w:rPr>
                <w:rFonts w:cs="Calibri"/>
                <w:color w:val="000000"/>
              </w:rPr>
              <w:br/>
              <w:t>(47.3, 54.8)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9AC8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56.5</w:t>
            </w:r>
            <w:r>
              <w:rPr>
                <w:rFonts w:cs="Calibri"/>
                <w:color w:val="000000"/>
              </w:rPr>
              <w:br/>
              <w:t>(54.0, 59.0)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CA02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49.5</w:t>
            </w:r>
            <w:r>
              <w:rPr>
                <w:rFonts w:cs="Calibri"/>
                <w:color w:val="000000"/>
              </w:rPr>
              <w:br/>
              <w:t>(46.9, 52.1)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9656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53.8</w:t>
            </w:r>
            <w:r>
              <w:rPr>
                <w:rFonts w:cs="Calibri"/>
                <w:color w:val="000000"/>
              </w:rPr>
              <w:br/>
              <w:t>(52.1, 55.6)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38A0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50.6</w:t>
            </w:r>
            <w:r>
              <w:rPr>
                <w:rFonts w:cs="Calibri"/>
                <w:color w:val="000000"/>
              </w:rPr>
              <w:br/>
              <w:t>(49.2, 52.1)</w:t>
            </w:r>
          </w:p>
        </w:tc>
      </w:tr>
      <w:tr w:rsidR="00BD72F9" w14:paraId="2E733C32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D247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Non-HDL cholesterol, mg/dL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5F2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154</w:t>
            </w:r>
            <w:r>
              <w:rPr>
                <w:rFonts w:cs="Calibri"/>
                <w:color w:val="000000"/>
              </w:rPr>
              <w:br/>
              <w:t>(141, 167)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7EDD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128</w:t>
            </w:r>
            <w:r>
              <w:rPr>
                <w:rFonts w:cs="Calibri"/>
                <w:color w:val="000000"/>
              </w:rPr>
              <w:br/>
              <w:t>(116, 140)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B9A5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156</w:t>
            </w:r>
            <w:r>
              <w:rPr>
                <w:rFonts w:cs="Calibri"/>
                <w:color w:val="000000"/>
              </w:rPr>
              <w:br/>
              <w:t>(147, 165)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914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156</w:t>
            </w:r>
            <w:r>
              <w:rPr>
                <w:rFonts w:cs="Calibri"/>
                <w:color w:val="000000"/>
              </w:rPr>
              <w:br/>
              <w:t>(137, 175)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D7DC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168</w:t>
            </w:r>
            <w:r>
              <w:rPr>
                <w:rFonts w:cs="Calibri"/>
                <w:color w:val="000000"/>
              </w:rPr>
              <w:br/>
              <w:t>(153, 184)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EE4E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145</w:t>
            </w:r>
            <w:r>
              <w:rPr>
                <w:rFonts w:cs="Calibri"/>
                <w:color w:val="000000"/>
              </w:rPr>
              <w:br/>
              <w:t>(135, 155)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F5E4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160</w:t>
            </w:r>
            <w:r>
              <w:rPr>
                <w:rFonts w:cs="Calibri"/>
                <w:color w:val="000000"/>
              </w:rPr>
              <w:br/>
              <w:t>(154, 167)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1DCF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148</w:t>
            </w:r>
            <w:r>
              <w:rPr>
                <w:rFonts w:cs="Calibri"/>
                <w:color w:val="000000"/>
              </w:rPr>
              <w:br/>
              <w:t>(140, 156)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772A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146</w:t>
            </w:r>
            <w:r>
              <w:rPr>
                <w:rFonts w:cs="Calibri"/>
                <w:color w:val="000000"/>
              </w:rPr>
              <w:br/>
              <w:t>(141, 150)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773D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(131, 139)</w:t>
            </w:r>
          </w:p>
        </w:tc>
      </w:tr>
      <w:tr w:rsidR="00BD72F9" w14:paraId="67F80192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1C3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Statin use,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C197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31.2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A8A0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E228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9C2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5D7A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16.1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F4C4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E307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6E61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22.5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6FB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BD99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50.3</w:t>
            </w:r>
          </w:p>
        </w:tc>
      </w:tr>
      <w:tr w:rsidR="00BD72F9" w14:paraId="41A36089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13E5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HbA1c,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0821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(5.78, 6.32)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A9B7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6.14</w:t>
            </w:r>
            <w:r>
              <w:rPr>
                <w:rFonts w:cs="Calibri"/>
                <w:color w:val="000000"/>
              </w:rPr>
              <w:br/>
              <w:t>(5.91, 6.37)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A330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6.09</w:t>
            </w:r>
            <w:r>
              <w:rPr>
                <w:rFonts w:cs="Calibri"/>
                <w:color w:val="000000"/>
              </w:rPr>
              <w:br/>
              <w:t>(5.83, 6.35)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3E8A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6.34</w:t>
            </w:r>
            <w:r>
              <w:rPr>
                <w:rFonts w:cs="Calibri"/>
                <w:color w:val="000000"/>
              </w:rPr>
              <w:br/>
              <w:t>(5.95, 6.73)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25F4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6.08</w:t>
            </w:r>
            <w:r>
              <w:rPr>
                <w:rFonts w:cs="Calibri"/>
                <w:color w:val="000000"/>
              </w:rPr>
              <w:br/>
              <w:t>(5.81, 6.35)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F3C8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6.43</w:t>
            </w:r>
            <w:r>
              <w:rPr>
                <w:rFonts w:cs="Calibri"/>
                <w:color w:val="000000"/>
              </w:rPr>
              <w:br/>
              <w:t>(6.03, 6.83)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F74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5.80</w:t>
            </w:r>
            <w:r>
              <w:rPr>
                <w:rFonts w:cs="Calibri"/>
                <w:color w:val="000000"/>
              </w:rPr>
              <w:br/>
              <w:t>(5.66, 5.94)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891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6.54</w:t>
            </w:r>
            <w:r>
              <w:rPr>
                <w:rFonts w:cs="Calibri"/>
                <w:color w:val="000000"/>
              </w:rPr>
              <w:br/>
              <w:t>(6.27, 6.80)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0A5A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6.05</w:t>
            </w:r>
            <w:r>
              <w:rPr>
                <w:rFonts w:cs="Calibri"/>
                <w:color w:val="000000"/>
              </w:rPr>
              <w:br/>
              <w:t>(5.93, 6.16)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EDCA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6.43</w:t>
            </w:r>
            <w:r>
              <w:rPr>
                <w:rFonts w:cs="Calibri"/>
                <w:color w:val="000000"/>
              </w:rPr>
              <w:br/>
              <w:t>(6.32, 6.55)</w:t>
            </w:r>
          </w:p>
        </w:tc>
      </w:tr>
      <w:tr w:rsidR="00BD72F9" w14:paraId="375A4853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B436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Diabetes,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5CC3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24.4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929B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36.7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2E88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19.9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ED3E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42.7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4882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18.4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9345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38.9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9A91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9.48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9067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41.0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C9A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22.7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A4EB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49.3</w:t>
            </w:r>
          </w:p>
        </w:tc>
      </w:tr>
      <w:tr w:rsidR="00BD72F9" w14:paraId="45947245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5787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eGFR, ml/min/1.73 m2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23D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89.2</w:t>
            </w:r>
            <w:r>
              <w:rPr>
                <w:rFonts w:cs="Calibri"/>
                <w:color w:val="000000"/>
              </w:rPr>
              <w:br/>
              <w:t>(86.6, 91.9)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D25E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74.4</w:t>
            </w:r>
            <w:r>
              <w:rPr>
                <w:rFonts w:cs="Calibri"/>
                <w:color w:val="000000"/>
              </w:rPr>
              <w:br/>
              <w:t>(69.8, 79.1)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3D70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85.3</w:t>
            </w:r>
            <w:r>
              <w:rPr>
                <w:rFonts w:cs="Calibri"/>
                <w:color w:val="000000"/>
              </w:rPr>
              <w:br/>
              <w:t>(81.9, 88.8)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FBEAF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75.6</w:t>
            </w:r>
            <w:r>
              <w:rPr>
                <w:rFonts w:cs="Calibri"/>
                <w:color w:val="000000"/>
              </w:rPr>
              <w:br/>
              <w:t>(70.6, 80.6)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13ED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87.6</w:t>
            </w:r>
            <w:r>
              <w:rPr>
                <w:rFonts w:cs="Calibri"/>
                <w:color w:val="000000"/>
              </w:rPr>
              <w:br/>
              <w:t>(84.9, 90.3)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4EB1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78.6</w:t>
            </w:r>
            <w:r>
              <w:rPr>
                <w:rFonts w:cs="Calibri"/>
                <w:color w:val="000000"/>
              </w:rPr>
              <w:br/>
              <w:t>(75.2, 82.0)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CA10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89.5</w:t>
            </w:r>
            <w:r>
              <w:rPr>
                <w:rFonts w:cs="Calibri"/>
                <w:color w:val="000000"/>
              </w:rPr>
              <w:br/>
              <w:t>(87.3, 91.8)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AA68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78.8</w:t>
            </w:r>
            <w:r>
              <w:rPr>
                <w:rFonts w:cs="Calibri"/>
                <w:color w:val="000000"/>
              </w:rPr>
              <w:br/>
              <w:t>(75.3, 82.2)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3046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86.7</w:t>
            </w:r>
            <w:r>
              <w:rPr>
                <w:rFonts w:cs="Calibri"/>
                <w:color w:val="000000"/>
              </w:rPr>
              <w:br/>
              <w:t>(84.7, 88.6)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C8CD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74.7</w:t>
            </w:r>
            <w:r>
              <w:rPr>
                <w:rFonts w:cs="Calibri"/>
                <w:color w:val="000000"/>
              </w:rPr>
              <w:br/>
              <w:t>(73.3, 76.1)</w:t>
            </w:r>
          </w:p>
        </w:tc>
      </w:tr>
      <w:tr w:rsidR="00BD72F9" w14:paraId="51280544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08A3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eGFR &lt; 60 ml/min/1.73 m2, %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284C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2.01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D377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684C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3.58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0ECD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CB859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1.31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F1C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11.1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D77BA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1.50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F061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17.6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96D1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4.53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A987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26.6</w:t>
            </w:r>
          </w:p>
        </w:tc>
      </w:tr>
      <w:tr w:rsidR="00BD72F9" w14:paraId="5FD95B79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EDB1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ratio,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7F5F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13.9</w:t>
            </w:r>
            <w:r>
              <w:rPr>
                <w:rFonts w:cs="Calibri"/>
                <w:color w:val="000000"/>
              </w:rPr>
              <w:br/>
              <w:t>(7.75, 20.0)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7310A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27.9</w:t>
            </w:r>
            <w:r>
              <w:rPr>
                <w:rFonts w:cs="Calibri"/>
                <w:color w:val="000000"/>
              </w:rPr>
              <w:br/>
              <w:t>(-2.44, 58.2)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33C1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21.4</w:t>
            </w:r>
            <w:r>
              <w:rPr>
                <w:rFonts w:cs="Calibri"/>
                <w:color w:val="000000"/>
              </w:rPr>
              <w:br/>
              <w:t>(-0.96, 43.7)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56BF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63.6</w:t>
            </w:r>
            <w:r>
              <w:rPr>
                <w:rFonts w:cs="Calibri"/>
                <w:color w:val="000000"/>
              </w:rPr>
              <w:br/>
              <w:t>(-9.11, 136)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BB75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33.0</w:t>
            </w:r>
            <w:r>
              <w:rPr>
                <w:rFonts w:cs="Calibri"/>
                <w:color w:val="000000"/>
              </w:rPr>
              <w:br/>
              <w:t>(4.37, 61.6)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4C7C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45.5</w:t>
            </w:r>
            <w:r>
              <w:rPr>
                <w:rFonts w:cs="Calibri"/>
                <w:color w:val="000000"/>
              </w:rPr>
              <w:br/>
              <w:t>(15.4, 75.6)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0712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35.2</w:t>
            </w:r>
            <w:r>
              <w:rPr>
                <w:rFonts w:cs="Calibri"/>
                <w:color w:val="000000"/>
              </w:rPr>
              <w:br/>
              <w:t>(14.0, 56.4)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20C4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130</w:t>
            </w:r>
            <w:r>
              <w:rPr>
                <w:rFonts w:cs="Calibri"/>
                <w:color w:val="000000"/>
              </w:rPr>
              <w:br/>
              <w:t>(75.5, 184)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D1C36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26.9</w:t>
            </w:r>
            <w:r>
              <w:rPr>
                <w:rFonts w:cs="Calibri"/>
                <w:color w:val="000000"/>
              </w:rPr>
              <w:br/>
              <w:t>(20.4, 33.4)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3477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109</w:t>
            </w:r>
            <w:r>
              <w:rPr>
                <w:rFonts w:cs="Calibri"/>
                <w:color w:val="000000"/>
              </w:rPr>
              <w:br/>
              <w:t>(64.4, 153)</w:t>
            </w:r>
          </w:p>
        </w:tc>
      </w:tr>
      <w:tr w:rsidR="00BD72F9" w14:paraId="672F5A61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70B2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Albumin-to-creatinine ratio &gt; 30 mg/g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947C2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7.56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B2CC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14.2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25F0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5.44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24965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858A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11.3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ED33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9D42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9.24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AD8B1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28.6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4C9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14.9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4F7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23.8</w:t>
            </w:r>
          </w:p>
        </w:tc>
      </w:tr>
      <w:tr w:rsidR="00BD72F9" w14:paraId="102D0E0C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B31A1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Systolic blood 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BA0A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113</w:t>
            </w:r>
            <w:r>
              <w:rPr>
                <w:rFonts w:cs="Calibri"/>
                <w:color w:val="000000"/>
              </w:rPr>
              <w:br/>
              <w:t>(112, 114)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F75E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111</w:t>
            </w:r>
            <w:r>
              <w:rPr>
                <w:rFonts w:cs="Calibri"/>
                <w:color w:val="000000"/>
              </w:rPr>
              <w:br/>
              <w:t>(109, 113)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BA23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125</w:t>
            </w:r>
            <w:r>
              <w:rPr>
                <w:rFonts w:cs="Calibri"/>
                <w:color w:val="000000"/>
              </w:rPr>
              <w:br/>
              <w:t>(125, 126)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C17B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126</w:t>
            </w:r>
            <w:r>
              <w:rPr>
                <w:rFonts w:cs="Calibri"/>
                <w:color w:val="000000"/>
              </w:rPr>
              <w:br/>
              <w:t>(125, 127)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059BC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132</w:t>
            </w:r>
            <w:r>
              <w:rPr>
                <w:rFonts w:cs="Calibri"/>
                <w:color w:val="000000"/>
              </w:rPr>
              <w:br/>
              <w:t>(131, 133)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4BBF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134</w:t>
            </w:r>
            <w:r>
              <w:rPr>
                <w:rFonts w:cs="Calibri"/>
                <w:color w:val="000000"/>
              </w:rPr>
              <w:br/>
              <w:t>(133, 135)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1ABFF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152</w:t>
            </w:r>
            <w:r>
              <w:rPr>
                <w:rFonts w:cs="Calibri"/>
                <w:color w:val="000000"/>
              </w:rPr>
              <w:br/>
              <w:t>(151, 154)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2BE59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158</w:t>
            </w:r>
            <w:r>
              <w:rPr>
                <w:rFonts w:cs="Calibri"/>
                <w:color w:val="000000"/>
              </w:rPr>
              <w:br/>
              <w:t>(155, 161)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D137C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135</w:t>
            </w:r>
            <w:r>
              <w:rPr>
                <w:rFonts w:cs="Calibri"/>
                <w:color w:val="000000"/>
              </w:rPr>
              <w:br/>
              <w:t>(133, 137)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1238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138</w:t>
            </w:r>
            <w:r>
              <w:rPr>
                <w:rFonts w:cs="Calibri"/>
                <w:color w:val="000000"/>
              </w:rPr>
              <w:br/>
              <w:t>(136, 140)</w:t>
            </w:r>
          </w:p>
        </w:tc>
      </w:tr>
      <w:tr w:rsidR="00BD72F9" w14:paraId="55392101" w14:textId="77777777">
        <w:trPr>
          <w:jc w:val="center"/>
        </w:trPr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09CBB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Diastolic blood pressure, mm Hg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97885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66.3</w:t>
            </w:r>
            <w:r>
              <w:rPr>
                <w:rFonts w:cs="Calibri"/>
                <w:color w:val="000000"/>
              </w:rPr>
              <w:br/>
              <w:t>(64.8, 67.7)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13DD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63.3</w:t>
            </w:r>
            <w:r>
              <w:rPr>
                <w:rFonts w:cs="Calibri"/>
                <w:color w:val="000000"/>
              </w:rPr>
              <w:br/>
              <w:t>(62.0, 64.6)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E2B6F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68.2</w:t>
            </w:r>
            <w:r>
              <w:rPr>
                <w:rFonts w:cs="Calibri"/>
                <w:color w:val="000000"/>
              </w:rPr>
              <w:br/>
              <w:t>(66.9, 69.4)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53002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65.2</w:t>
            </w:r>
            <w:r>
              <w:rPr>
                <w:rFonts w:cs="Calibri"/>
                <w:color w:val="000000"/>
              </w:rPr>
              <w:br/>
              <w:t>(63.4, 67.0)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FBFED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75.4</w:t>
            </w:r>
            <w:r>
              <w:rPr>
                <w:rFonts w:cs="Calibri"/>
                <w:color w:val="000000"/>
              </w:rPr>
              <w:br/>
              <w:t>(73.9, 77.0)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2C30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70.7</w:t>
            </w:r>
            <w:r>
              <w:rPr>
                <w:rFonts w:cs="Calibri"/>
                <w:color w:val="000000"/>
              </w:rPr>
              <w:br/>
              <w:t>(67.7, 73.8)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1053E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82.2</w:t>
            </w:r>
            <w:r>
              <w:rPr>
                <w:rFonts w:cs="Calibri"/>
                <w:color w:val="000000"/>
              </w:rPr>
              <w:br/>
              <w:t>(80.0, 84.4)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92CE40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77.2</w:t>
            </w:r>
            <w:r>
              <w:rPr>
                <w:rFonts w:cs="Calibri"/>
                <w:color w:val="000000"/>
              </w:rPr>
              <w:br/>
              <w:t>(74.7, 79.8)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F5CF8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73.6</w:t>
            </w:r>
            <w:r>
              <w:rPr>
                <w:rFonts w:cs="Calibri"/>
                <w:color w:val="000000"/>
              </w:rPr>
              <w:br/>
              <w:t>(72.0, 75.1)</w:t>
            </w:r>
          </w:p>
        </w:tc>
        <w:tc>
          <w:tcPr>
            <w:tcW w:w="144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E6944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  <w:jc w:val="center"/>
            </w:pPr>
            <w:r>
              <w:rPr>
                <w:rFonts w:cs="Calibri"/>
                <w:color w:val="000000"/>
              </w:rPr>
              <w:t>69.7</w:t>
            </w:r>
            <w:r>
              <w:rPr>
                <w:rFonts w:cs="Calibri"/>
                <w:color w:val="000000"/>
              </w:rPr>
              <w:br/>
              <w:t>(68.7, 70.6)</w:t>
            </w:r>
          </w:p>
        </w:tc>
      </w:tr>
      <w:tr w:rsidR="00BD72F9" w14:paraId="162D413A" w14:textId="77777777">
        <w:trPr>
          <w:jc w:val="center"/>
        </w:trPr>
        <w:tc>
          <w:tcPr>
            <w:tcW w:w="15840" w:type="dxa"/>
            <w:gridSpan w:val="11"/>
            <w:tcBorders>
              <w:top w:val="single" w:sz="6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1243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  <w:vertAlign w:val="superscript"/>
              </w:rPr>
              <w:t>†</w:t>
            </w:r>
            <w:r>
              <w:rPr>
                <w:rFonts w:cs="Calibri"/>
                <w:color w:val="000000"/>
              </w:rPr>
              <w:t>Population characteristics in the table are percentage or mean (95% confidence interval). US adults were grouped into the higher category of systolic and diastolic blood pressure. For example, if a person had systolic blood pressure of 146 mm Hg and diastolic blood pressure of 82 mm Hg, they were grouped into the ≥140/90 mm Hg category.</w:t>
            </w:r>
          </w:p>
        </w:tc>
      </w:tr>
      <w:tr w:rsidR="00BD72F9" w14:paraId="6F21D697" w14:textId="77777777">
        <w:trPr>
          <w:jc w:val="center"/>
        </w:trPr>
        <w:tc>
          <w:tcPr>
            <w:tcW w:w="15840" w:type="dxa"/>
            <w:gridSpan w:val="11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BF9FA" w14:textId="77777777" w:rsidR="00BD72F9" w:rsidRDefault="004452C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 w:line="240" w:lineRule="auto"/>
              <w:ind w:left="100" w:right="100"/>
            </w:pPr>
            <w:r>
              <w:rPr>
                <w:rFonts w:cs="Calibri"/>
                <w:color w:val="000000"/>
              </w:rPr>
              <w:t>SBP – systolic blood pressure; DBP – diastolic blood pressure; eGFR - estimated glomerular filtration rate.</w:t>
            </w:r>
          </w:p>
        </w:tc>
      </w:tr>
    </w:tbl>
    <w:p w14:paraId="003258D8" w14:textId="77777777" w:rsidR="00BD72F9" w:rsidRDefault="00BD72F9">
      <w:pPr>
        <w:sectPr w:rsidR="00BD72F9">
          <w:type w:val="continuous"/>
          <w:pgSz w:w="16838" w:h="11906" w:orient="landscape"/>
          <w:pgMar w:top="180" w:right="360" w:bottom="180" w:left="360" w:header="720" w:footer="720" w:gutter="720"/>
          <w:cols w:space="720"/>
        </w:sectPr>
      </w:pPr>
    </w:p>
    <w:p w14:paraId="2BACD1CF" w14:textId="6CC26EA7" w:rsidR="00FB6EC5" w:rsidRDefault="00FB6EC5" w:rsidP="00FB6EC5">
      <w:r w:rsidRPr="00C47C56">
        <w:rPr>
          <w:b/>
          <w:highlight w:val="yellow"/>
        </w:rPr>
        <w:t>Table 4 stratified by age.</w:t>
      </w:r>
      <w:r w:rsidRPr="00C47C56">
        <w:rPr>
          <w:highlight w:val="yellow"/>
        </w:rPr>
        <w:t xml:space="preserve"> Cross-categorization of 10-year predicted risk by the PREVENT and pooled cohort equations based on the 2013-2020 National Health and Nutrition Examination Survey.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FB6EC5" w14:paraId="5C41C214" w14:textId="77777777" w:rsidTr="00FB6EC5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9BE1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EC55C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63310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FB6EC5" w14:paraId="6DF1D9C8" w14:textId="77777777" w:rsidTr="00FB6EC5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F6E3A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95A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787E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15C8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79051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85523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CDC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201A1509" w14:textId="77777777" w:rsidTr="00FB6EC5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CC33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FB6EC5" w14:paraId="14E3EAC6" w14:textId="77777777" w:rsidTr="00FB6EC5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6C441" w14:textId="57DB1F95" w:rsidR="00FB6EC5" w:rsidRP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b/>
                <w:color w:val="000000"/>
              </w:rPr>
            </w:pPr>
            <w:r w:rsidRPr="00FB6EC5">
              <w:rPr>
                <w:rFonts w:cs="Calibri"/>
                <w:b/>
                <w:color w:val="000000"/>
              </w:rPr>
              <w:t>Age &lt; 60 years</w:t>
            </w:r>
          </w:p>
        </w:tc>
      </w:tr>
      <w:tr w:rsidR="00FB6EC5" w14:paraId="37450A34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5BE15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9EDDE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72700" w14:textId="75C25C15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02488" w14:textId="4E6437ED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66714" w14:textId="7CBF3514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D0C82" w14:textId="142223AC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5B172" w14:textId="684E04FC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23042343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531AC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F89F2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BE980" w14:textId="5F7F8543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98C26" w14:textId="222AD023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24D91" w14:textId="10C9A0CF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6A39E" w14:textId="69B2F0B8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CC79" w14:textId="3C537B6E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08908FF9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98AFE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62150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9901C2" w14:textId="70B22F88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54784" w14:textId="6B31CDD4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F57D33" w14:textId="72FCE6DE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0FD18" w14:textId="34E5E7DD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A6D50" w14:textId="3A283E2C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044154FD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00B51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EEDD53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D63C9" w14:textId="240BE685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9FD6B" w14:textId="5A525822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BE530" w14:textId="1A4814CA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2AE5" w14:textId="7F988C3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E5F79" w14:textId="7ED6556F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0ED237A6" w14:textId="77777777" w:rsidTr="00FB6EC5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2403" w14:textId="4302364E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 w:rsidRPr="00FB6EC5">
              <w:rPr>
                <w:rFonts w:cs="Calibri"/>
                <w:b/>
                <w:color w:val="000000"/>
              </w:rPr>
              <w:t xml:space="preserve">Age </w:t>
            </w:r>
            <w:r>
              <w:rPr>
                <w:rFonts w:cs="Calibri"/>
                <w:b/>
                <w:color w:val="000000"/>
              </w:rPr>
              <w:t>≥</w:t>
            </w:r>
            <w:r w:rsidRPr="00FB6EC5">
              <w:rPr>
                <w:rFonts w:cs="Calibri"/>
                <w:b/>
                <w:color w:val="000000"/>
              </w:rPr>
              <w:t xml:space="preserve"> 60 years</w:t>
            </w:r>
          </w:p>
        </w:tc>
      </w:tr>
      <w:tr w:rsidR="00FB6EC5" w14:paraId="3577C2E5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89D6CF" w14:textId="668856C0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BEC1" w14:textId="1774F1BF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CE02F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13E66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381EF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C6E1D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92E0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</w:tr>
      <w:tr w:rsidR="00FB6EC5" w14:paraId="79DFC0F3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8D53" w14:textId="7C6AF8BC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089BC" w14:textId="2ED54806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40D04E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4267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46CCF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294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F47B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</w:tr>
      <w:tr w:rsidR="00FB6EC5" w14:paraId="03EFCF95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0D10D" w14:textId="4738CE3E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08F01" w14:textId="694D05F9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AE471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A9D0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7683E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36E3AC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90C75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</w:tr>
      <w:tr w:rsidR="00FB6EC5" w14:paraId="79CD67BA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C77BC" w14:textId="4AEB1F69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A1D3F" w14:textId="3920E5F2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CB5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66B9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2C829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A323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0522E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</w:tr>
      <w:tr w:rsidR="00FB6EC5" w14:paraId="4096E80E" w14:textId="77777777" w:rsidTr="00FB6EC5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631F2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FB6EC5" w14:paraId="2122BCD1" w14:textId="77777777" w:rsidTr="00FB6EC5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31B80" w14:textId="14E403A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 w:rsidRPr="00FB6EC5">
              <w:rPr>
                <w:rFonts w:cs="Calibri"/>
                <w:b/>
                <w:color w:val="000000"/>
              </w:rPr>
              <w:t xml:space="preserve">Age </w:t>
            </w:r>
            <w:r>
              <w:rPr>
                <w:rFonts w:cs="Calibri"/>
                <w:b/>
                <w:color w:val="000000"/>
              </w:rPr>
              <w:t>&lt;</w:t>
            </w:r>
            <w:r w:rsidRPr="00FB6EC5">
              <w:rPr>
                <w:rFonts w:cs="Calibri"/>
                <w:b/>
                <w:color w:val="000000"/>
              </w:rPr>
              <w:t xml:space="preserve"> 60 years</w:t>
            </w:r>
          </w:p>
        </w:tc>
      </w:tr>
      <w:tr w:rsidR="00FB6EC5" w14:paraId="28BC9BE1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14470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B775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E5226" w14:textId="742475BF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0233D9" w14:textId="71D42F38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C06F0" w14:textId="1F895024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30FD0" w14:textId="0C792B93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2643E" w14:textId="7FF8F26D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0969022D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DC3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1A6F0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E276A" w14:textId="3868536F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B12BA" w14:textId="4831C53B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A6845" w14:textId="4FCEB63B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2544" w14:textId="0995B85E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56178" w14:textId="35C60AB6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33853A1B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53A10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136C1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E53C5" w14:textId="3B9A9163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0753F" w14:textId="09BD3B5A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ED312" w14:textId="3EF2F56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242392" w14:textId="0DD4FCCD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55D32" w14:textId="15558B7D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22871454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2E9B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C509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F9C8B" w14:textId="6ACD89F4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57C21" w14:textId="578029B9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7CC97" w14:textId="2EF7122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08516" w14:textId="24F6E68A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0E7ABB" w14:textId="33C84474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3AB7EB7E" w14:textId="77777777" w:rsidTr="00FB6EC5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A5F8" w14:textId="4A2A5DEF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 w:rsidRPr="00FB6EC5">
              <w:rPr>
                <w:rFonts w:cs="Calibri"/>
                <w:b/>
                <w:color w:val="000000"/>
              </w:rPr>
              <w:t xml:space="preserve">Age </w:t>
            </w:r>
            <w:r>
              <w:rPr>
                <w:rFonts w:cs="Calibri"/>
                <w:b/>
                <w:color w:val="000000"/>
              </w:rPr>
              <w:t>≥</w:t>
            </w:r>
            <w:r w:rsidRPr="00FB6EC5">
              <w:rPr>
                <w:rFonts w:cs="Calibri"/>
                <w:b/>
                <w:color w:val="000000"/>
              </w:rPr>
              <w:t xml:space="preserve"> 60 years</w:t>
            </w:r>
          </w:p>
        </w:tc>
      </w:tr>
      <w:tr w:rsidR="00FB6EC5" w14:paraId="513C1BA1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7586" w14:textId="4F34699D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A57D7" w14:textId="28C48115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D8BBDA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B97D9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5134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E48C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CB296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48574270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DE2F0" w14:textId="1598BC54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7CD6D" w14:textId="1F7D90C0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0D04D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3DDA3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A6A84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51B8E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CE25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2D9A19C1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334B7" w14:textId="2F26CC00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A12CC" w14:textId="7E6CE2F4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BFC612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E6F9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BBF8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FAFC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74A4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52C8EC3F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2987E" w14:textId="324BAB5E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0E1A1" w14:textId="1BFA1163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CBEBF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E768A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634BE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2481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4B03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785B404D" w14:textId="77777777" w:rsidTr="00FB6EC5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39D6D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FB6EC5" w14:paraId="7EE1DD0E" w14:textId="77777777" w:rsidTr="00FB6EC5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5CC0" w14:textId="55E8F6B9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 w:rsidRPr="00FB6EC5">
              <w:rPr>
                <w:rFonts w:cs="Calibri"/>
                <w:b/>
                <w:color w:val="000000"/>
              </w:rPr>
              <w:t xml:space="preserve">Age </w:t>
            </w:r>
            <w:r>
              <w:rPr>
                <w:rFonts w:cs="Calibri"/>
                <w:b/>
                <w:color w:val="000000"/>
              </w:rPr>
              <w:t>&lt;</w:t>
            </w:r>
            <w:r w:rsidRPr="00FB6EC5">
              <w:rPr>
                <w:rFonts w:cs="Calibri"/>
                <w:b/>
                <w:color w:val="000000"/>
              </w:rPr>
              <w:t xml:space="preserve"> 60 years</w:t>
            </w:r>
          </w:p>
        </w:tc>
      </w:tr>
      <w:tr w:rsidR="00FB6EC5" w14:paraId="42993C16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EC4C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FFB6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C9AF4" w14:textId="3E5F9346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131C6" w14:textId="6667FCF1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F3612" w14:textId="2AF7258B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32C6" w14:textId="50717089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AA56E" w14:textId="1A3DD06C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36FEE2B2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A2EAA4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0567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1F89D" w14:textId="5533DAA3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B494B" w14:textId="75E1096F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77AD2C" w14:textId="634F579D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B432F" w14:textId="20BF3B36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D1F83" w14:textId="73A1C994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66AA007D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B951D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A45A31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4EFEE" w14:textId="631E5472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5470A" w14:textId="7D7741A5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332B4" w14:textId="6C57C040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D2F0F" w14:textId="56F0BB8C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31C1B" w14:textId="41578E09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6F805E1E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19C9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413D3F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78569" w14:textId="60D73CFF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5D9BA" w14:textId="44F75DD3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1E5A1C" w14:textId="00E3F9EB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3BE16" w14:textId="4AB445BB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02AA3" w14:textId="1D9A7CD9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361BAF96" w14:textId="77777777" w:rsidTr="00FB6EC5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6A16D" w14:textId="5398B979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 w:rsidRPr="00FB6EC5">
              <w:rPr>
                <w:rFonts w:cs="Calibri"/>
                <w:b/>
                <w:color w:val="000000"/>
              </w:rPr>
              <w:t xml:space="preserve">Age </w:t>
            </w:r>
            <w:r>
              <w:rPr>
                <w:rFonts w:cs="Calibri"/>
                <w:b/>
                <w:color w:val="000000"/>
              </w:rPr>
              <w:t>≥</w:t>
            </w:r>
            <w:r w:rsidRPr="00FB6EC5">
              <w:rPr>
                <w:rFonts w:cs="Calibri"/>
                <w:b/>
                <w:color w:val="000000"/>
              </w:rPr>
              <w:t xml:space="preserve"> 60 years</w:t>
            </w:r>
          </w:p>
        </w:tc>
      </w:tr>
      <w:tr w:rsidR="00FB6EC5" w14:paraId="7E20A398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5DDDE" w14:textId="22AA05CA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D40C0" w14:textId="6FACEA13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9DAF1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13D8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92F036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624F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5711A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2EE291D8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ABA9" w14:textId="579CD6FC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266111" w14:textId="36F05398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68797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6C9175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51B0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AE08B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4F7C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310FEBFF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24A5" w14:textId="3CC3C416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A024" w14:textId="3D465FFA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B5028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EE886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B15ED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4F63F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79DDC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FB6EC5" w14:paraId="17FD9FBC" w14:textId="77777777" w:rsidTr="00FB6EC5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85985" w14:textId="4FDCC772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F0CC0" w14:textId="63DC4125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8D586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4633A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F7120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33B64A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4EA4E" w14:textId="77777777" w:rsidR="00FB6EC5" w:rsidRDefault="00FB6EC5" w:rsidP="003749D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</w:tbl>
    <w:p w14:paraId="2686FEDB" w14:textId="16C66356" w:rsidR="00FB6EC5" w:rsidRDefault="00FB6EC5"/>
    <w:p w14:paraId="6EF477C6" w14:textId="77777777" w:rsidR="003B794A" w:rsidRDefault="003B794A">
      <w:pPr>
        <w:spacing w:after="160" w:line="259" w:lineRule="auto"/>
      </w:pPr>
      <w:r>
        <w:br w:type="page"/>
      </w:r>
    </w:p>
    <w:p w14:paraId="4F522308" w14:textId="522D4968" w:rsidR="003B794A" w:rsidRDefault="003B794A" w:rsidP="003B794A">
      <w:r w:rsidRPr="00FB6EC5">
        <w:rPr>
          <w:b/>
        </w:rPr>
        <w:t>Table 4 stratified by age.</w:t>
      </w:r>
      <w:r>
        <w:t xml:space="preserve"> 30-year predicted risk by the PREVENT equations by level of predicted Total and ASCVD risk among adults </w:t>
      </w:r>
      <w:r w:rsidRPr="003B794A">
        <w:rPr>
          <w:highlight w:val="yellow"/>
        </w:rPr>
        <w:t>30 to &lt;60 years of age</w:t>
      </w:r>
      <w:r>
        <w:t xml:space="preserve">. NOTE: Each cell in this table should have the mean (95% CI) 30-year predicted total CVD Risk 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800"/>
      </w:tblGrid>
      <w:tr w:rsidR="003B794A" w14:paraId="70741DD0" w14:textId="77777777" w:rsidTr="00777A1F">
        <w:trPr>
          <w:tblHeader/>
          <w:jc w:val="center"/>
        </w:trPr>
        <w:tc>
          <w:tcPr>
            <w:tcW w:w="3168" w:type="dxa"/>
            <w:gridSpan w:val="2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6C09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</w:p>
        </w:tc>
        <w:tc>
          <w:tcPr>
            <w:tcW w:w="6336" w:type="dxa"/>
            <w:gridSpan w:val="4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78D7E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SBP/DBP categories in mm Hg among US adults not taking antihypertensive medication</w:t>
            </w:r>
          </w:p>
        </w:tc>
        <w:tc>
          <w:tcPr>
            <w:tcW w:w="1800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BE16F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Taking antihypertensive medication</w:t>
            </w:r>
          </w:p>
        </w:tc>
      </w:tr>
      <w:tr w:rsidR="003B794A" w14:paraId="6B9943C8" w14:textId="77777777" w:rsidTr="00777A1F">
        <w:trPr>
          <w:tblHeader/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8A12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b/>
                <w:color w:val="000000"/>
              </w:rPr>
              <w:t>PREVENT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76D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PCE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DAF4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&lt;120/80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A383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120-129/&lt;80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FAA43E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130-139/80-89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B9C5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≥140/90</w:t>
            </w:r>
          </w:p>
        </w:tc>
        <w:tc>
          <w:tcPr>
            <w:tcW w:w="1800" w:type="dxa"/>
            <w:vMerge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2989D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79A8B0B2" w14:textId="77777777" w:rsidTr="00777A1F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A5195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3B794A" w14:paraId="386E25D5" w14:textId="77777777" w:rsidTr="00777A1F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8856" w14:textId="1080F8C9" w:rsidR="003B794A" w:rsidRPr="00FB6EC5" w:rsidRDefault="00111AE1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b/>
                <w:color w:val="000000"/>
              </w:rPr>
            </w:pPr>
            <w:r>
              <w:rPr>
                <w:rFonts w:cs="Calibri"/>
                <w:b/>
                <w:color w:val="000000"/>
              </w:rPr>
              <w:t>30-year ASCVD risk</w:t>
            </w:r>
          </w:p>
        </w:tc>
      </w:tr>
      <w:tr w:rsidR="003B794A" w14:paraId="05EE0B98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E270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B4E45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67F1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516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ABC6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BA890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284BB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3F40367C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F84B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005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0518F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5B9E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8F24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C230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0A11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16A99376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120F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C893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8CC90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3C722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4F53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0737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B257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3771C6C2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ADD0E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F04A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1643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E66A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54D1E2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B44C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5C8B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732ECEFC" w14:textId="77777777" w:rsidTr="00777A1F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2D5BF" w14:textId="4F5FDB20" w:rsidR="003B794A" w:rsidRDefault="00111AE1" w:rsidP="00111A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>30-year total CVD risk</w:t>
            </w:r>
          </w:p>
        </w:tc>
      </w:tr>
      <w:tr w:rsidR="003B794A" w14:paraId="045E4D61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7882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AAD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BD05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9CB2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F60B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EE0B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A7B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</w:tr>
      <w:tr w:rsidR="003B794A" w14:paraId="66028D86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CB436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6877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8868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E954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CA2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4236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F61A9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</w:tr>
      <w:tr w:rsidR="003B794A" w14:paraId="0157582D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C400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0E0B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9078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5B8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A2EF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7AD8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966B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</w:tr>
      <w:tr w:rsidR="003B794A" w14:paraId="106D4D1C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DE5EF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DC815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217BE5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F37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B1AB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C82F9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94F8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</w:p>
        </w:tc>
      </w:tr>
      <w:tr w:rsidR="003B794A" w14:paraId="7B7BA8C9" w14:textId="77777777" w:rsidTr="00777A1F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3D4E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PREVENT full equation - ASCVD</w:t>
            </w:r>
          </w:p>
        </w:tc>
      </w:tr>
      <w:tr w:rsidR="003B794A" w14:paraId="77338A8E" w14:textId="77777777" w:rsidTr="00777A1F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256C" w14:textId="6F245141" w:rsidR="003B794A" w:rsidRDefault="00111AE1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>30-year ASCVD risk</w:t>
            </w:r>
          </w:p>
        </w:tc>
      </w:tr>
      <w:tr w:rsidR="003B794A" w14:paraId="78048E34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76020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6CE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12252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E862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0E0C6C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FF34D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A2ED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3A70E0AD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04A6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2AE9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02BD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F3A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5527C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A4792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894C9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634BEB12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817D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7D93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4F6B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974E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6215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94679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D130D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629FB658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5F42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0AC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E5E52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5241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C657F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8FE0F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77E2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78F96579" w14:textId="77777777" w:rsidTr="00777A1F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34ACD" w14:textId="5BA73410" w:rsidR="003B794A" w:rsidRDefault="00111AE1" w:rsidP="00111A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30-year total CVD risk</w:t>
            </w:r>
          </w:p>
        </w:tc>
      </w:tr>
      <w:tr w:rsidR="003B794A" w14:paraId="45098EA3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B6CC5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A095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4F90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1E0F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FA39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33C57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BA945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6A02B8F0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B1E380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168A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8057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66E50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C2D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A5CE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B8BE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4C737F1D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DCCD9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8456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261C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F1C1A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F40C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8581D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D2E3A2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5BC9E8D5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E05D65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BA7B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0DB78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476C2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DA68E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B7605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B6EE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5C992A28" w14:textId="77777777" w:rsidTr="00777A1F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F62292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</w:pPr>
            <w:r>
              <w:rPr>
                <w:rFonts w:cs="Calibri"/>
                <w:color w:val="000000"/>
              </w:rPr>
              <w:t>PREVENT base equation - Total CVD</w:t>
            </w:r>
          </w:p>
        </w:tc>
      </w:tr>
      <w:tr w:rsidR="003B794A" w14:paraId="5D6F675A" w14:textId="77777777" w:rsidTr="00777A1F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328C1" w14:textId="56F6C3B5" w:rsidR="003B794A" w:rsidRDefault="00111AE1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b/>
                <w:color w:val="000000"/>
              </w:rPr>
              <w:t>30-year ASCVD risk</w:t>
            </w:r>
          </w:p>
        </w:tc>
      </w:tr>
      <w:tr w:rsidR="003B794A" w14:paraId="19CE11EE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CCFA0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5DE2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769E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5F16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A97E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2DF40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5BD0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76B1E1F2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2A95C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7F65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2C2E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A49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3DC7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CF13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E5865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11BB3068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35F72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75EEC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E14FB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BDA00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7068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1F1F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C357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5BCDC0E6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CBF0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40B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3954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2898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1E2FF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E0EE7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E8B96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3D367A82" w14:textId="77777777" w:rsidTr="00777A1F">
        <w:trPr>
          <w:jc w:val="center"/>
        </w:trPr>
        <w:tc>
          <w:tcPr>
            <w:tcW w:w="11304" w:type="dxa"/>
            <w:gridSpan w:val="7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E155D" w14:textId="5F06F052" w:rsidR="003B794A" w:rsidRDefault="00111AE1" w:rsidP="00111A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  <w:r>
              <w:rPr>
                <w:rFonts w:cs="Calibri"/>
                <w:b/>
                <w:color w:val="000000"/>
              </w:rPr>
              <w:t>30-year total CVD risk</w:t>
            </w:r>
          </w:p>
        </w:tc>
      </w:tr>
      <w:tr w:rsidR="003B794A" w14:paraId="51A55300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6B27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8F53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325C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C257F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3E7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375ED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FEF1F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19AE1C5A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DFF9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F22BF9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8DE88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EE45A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31F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82EA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0A9E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6228C68F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2711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&lt;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8D192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CCEE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2AD108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1FA9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684A4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B33A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  <w:tr w:rsidR="003B794A" w14:paraId="68246772" w14:textId="77777777" w:rsidTr="00777A1F">
        <w:trPr>
          <w:jc w:val="center"/>
        </w:trPr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64DB1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15%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F4ECC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≥ 10%</w:t>
            </w: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EDD99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78093B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DD53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5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65782C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FDA3E" w14:textId="77777777" w:rsidR="003B794A" w:rsidRDefault="003B794A" w:rsidP="00777A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</w:pPr>
          </w:p>
        </w:tc>
      </w:tr>
    </w:tbl>
    <w:p w14:paraId="53DDA099" w14:textId="64781CC4" w:rsidR="00FB6EC5" w:rsidRDefault="00FB6EC5">
      <w:pPr>
        <w:spacing w:after="160" w:line="259" w:lineRule="auto"/>
      </w:pPr>
      <w:r>
        <w:br w:type="page"/>
      </w:r>
    </w:p>
    <w:p w14:paraId="720959D2" w14:textId="6DA25768" w:rsidR="00FB6EC5" w:rsidRPr="00675364" w:rsidRDefault="00FB6EC5" w:rsidP="00FB6EC5">
      <w:pPr>
        <w:rPr>
          <w:strike/>
        </w:rPr>
      </w:pPr>
      <w:r w:rsidRPr="00675364">
        <w:rPr>
          <w:b/>
          <w:strike/>
        </w:rPr>
        <w:t>Table 5 stratified by age</w:t>
      </w:r>
      <w:r w:rsidRPr="00675364">
        <w:rPr>
          <w:strike/>
        </w:rPr>
        <w:t>: Characteristics of US adults with SBP of 130-139 mm Hg or DBP of 80-89 mm Hg by predicted risk use based on the 2013-2020 National Health and Nutrition Examination Survey</w:t>
      </w:r>
    </w:p>
    <w:tbl>
      <w:tblPr>
        <w:tblW w:w="15474" w:type="dxa"/>
        <w:jc w:val="center"/>
        <w:tblLayout w:type="fixed"/>
        <w:tblLook w:val="0420" w:firstRow="1" w:lastRow="0" w:firstColumn="0" w:lastColumn="0" w:noHBand="0" w:noVBand="1"/>
      </w:tblPr>
      <w:tblGrid>
        <w:gridCol w:w="4778"/>
        <w:gridCol w:w="1612"/>
        <w:gridCol w:w="1890"/>
        <w:gridCol w:w="1800"/>
        <w:gridCol w:w="2152"/>
        <w:gridCol w:w="1858"/>
        <w:gridCol w:w="1384"/>
      </w:tblGrid>
      <w:tr w:rsidR="00FB6EC5" w:rsidRPr="00675364" w14:paraId="0013C916" w14:textId="77777777" w:rsidTr="00FB6EC5">
        <w:trPr>
          <w:tblHeader/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63A338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b/>
                <w:strike/>
                <w:color w:val="000000"/>
              </w:rPr>
            </w:pPr>
          </w:p>
        </w:tc>
        <w:tc>
          <w:tcPr>
            <w:tcW w:w="5302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5A46" w14:textId="0FCE65EB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  <w:r w:rsidRPr="00675364">
              <w:rPr>
                <w:strike/>
              </w:rPr>
              <w:t>Age &lt; 60 years</w:t>
            </w:r>
          </w:p>
        </w:tc>
        <w:tc>
          <w:tcPr>
            <w:tcW w:w="5394" w:type="dxa"/>
            <w:gridSpan w:val="3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999F3" w14:textId="3A14ADD9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  <w:r w:rsidRPr="00675364">
              <w:rPr>
                <w:strike/>
              </w:rPr>
              <w:t xml:space="preserve">Age </w:t>
            </w:r>
            <w:r w:rsidRPr="00675364">
              <w:rPr>
                <w:rFonts w:cs="Calibri"/>
                <w:strike/>
              </w:rPr>
              <w:t>≥</w:t>
            </w:r>
            <w:r w:rsidRPr="00675364">
              <w:rPr>
                <w:strike/>
              </w:rPr>
              <w:t xml:space="preserve"> 60 years</w:t>
            </w:r>
          </w:p>
        </w:tc>
      </w:tr>
      <w:tr w:rsidR="00FB6EC5" w:rsidRPr="00675364" w14:paraId="518B4834" w14:textId="59092D5C" w:rsidTr="00FB6EC5">
        <w:trPr>
          <w:tblHeader/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93338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b/>
                <w:strike/>
                <w:color w:val="000000"/>
              </w:rPr>
              <w:t>level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D032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  <w:r w:rsidRPr="00675364">
              <w:rPr>
                <w:rFonts w:cs="Calibri"/>
                <w:b/>
                <w:strike/>
                <w:color w:val="000000"/>
              </w:rPr>
              <w:t>PCE ≥ 10% Prevent &lt;15%</w:t>
            </w: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5FABD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  <w:r w:rsidRPr="00675364">
              <w:rPr>
                <w:rFonts w:cs="Calibri"/>
                <w:b/>
                <w:strike/>
                <w:color w:val="000000"/>
              </w:rPr>
              <w:t>PCE ≥ 10% Prevent ≥15%</w:t>
            </w: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34042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  <w:r w:rsidRPr="00675364">
              <w:rPr>
                <w:strike/>
              </w:rPr>
              <w:t xml:space="preserve">Age-sex adjusted </w:t>
            </w:r>
          </w:p>
          <w:p w14:paraId="0FD0DFC8" w14:textId="053D8210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  <w:r w:rsidRPr="00675364">
              <w:rPr>
                <w:strike/>
              </w:rPr>
              <w:t>PR (95% CI)</w:t>
            </w: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5BB32" w14:textId="5FB61758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  <w:r w:rsidRPr="00675364">
              <w:rPr>
                <w:rFonts w:cs="Calibri"/>
                <w:b/>
                <w:strike/>
                <w:color w:val="000000"/>
              </w:rPr>
              <w:t>PCE ≥ 10% Prevent &lt;15%</w:t>
            </w: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5828BCD" w14:textId="67AA83C0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b/>
                <w:strike/>
                <w:color w:val="000000"/>
              </w:rPr>
            </w:pPr>
            <w:r w:rsidRPr="00675364">
              <w:rPr>
                <w:rFonts w:cs="Calibri"/>
                <w:b/>
                <w:strike/>
                <w:color w:val="000000"/>
              </w:rPr>
              <w:t>PCE ≥ 10% Prevent ≥15%</w:t>
            </w: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138D5576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  <w:r w:rsidRPr="00675364">
              <w:rPr>
                <w:strike/>
              </w:rPr>
              <w:t xml:space="preserve">Age-sex adjusted </w:t>
            </w:r>
          </w:p>
          <w:p w14:paraId="501E19DB" w14:textId="30145B3F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b/>
                <w:strike/>
                <w:color w:val="000000"/>
              </w:rPr>
            </w:pPr>
            <w:r w:rsidRPr="00675364">
              <w:rPr>
                <w:strike/>
              </w:rPr>
              <w:t>PR (95% CI)</w:t>
            </w:r>
          </w:p>
        </w:tc>
      </w:tr>
      <w:tr w:rsidR="00FB6EC5" w:rsidRPr="00675364" w14:paraId="2CEEC9D1" w14:textId="2DD2D4EE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DC0F7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Age, years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0A7EA" w14:textId="692B6C89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669DE" w14:textId="25D4A0D9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8236C" w14:textId="51346BE3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839B6F" w14:textId="508B7E12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8BA329F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0C3F774B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71965C6F" w14:textId="79D04100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11E42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Men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2A0D2" w14:textId="2543E462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05FC5" w14:textId="41EFBD74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6ED58" w14:textId="631BB25D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C2EA5" w14:textId="127066FD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E029E45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455A8526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300221C2" w14:textId="3CB2EF3A" w:rsidTr="00FB6EC5">
        <w:trPr>
          <w:jc w:val="center"/>
        </w:trPr>
        <w:tc>
          <w:tcPr>
            <w:tcW w:w="12232" w:type="dxa"/>
            <w:gridSpan w:val="5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50F21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Race/ethnicity, %</w:t>
            </w: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198079C8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3790578B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37C82F05" w14:textId="377B304F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5CEDD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Non-Hispanic White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DE7C1" w14:textId="77DC670B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08711" w14:textId="48AB8A10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7A9B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1 (ref)</w:t>
            </w: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E6792" w14:textId="25DFA4BC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4C46D3A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vAlign w:val="center"/>
          </w:tcPr>
          <w:p w14:paraId="0BF9251D" w14:textId="0F82D40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  <w:r w:rsidRPr="00675364">
              <w:rPr>
                <w:rFonts w:cs="Calibri"/>
                <w:strike/>
                <w:color w:val="000000"/>
              </w:rPr>
              <w:t>1 (ref)</w:t>
            </w:r>
          </w:p>
        </w:tc>
      </w:tr>
      <w:tr w:rsidR="00FB6EC5" w:rsidRPr="00675364" w14:paraId="5EEE1E0F" w14:textId="701177EA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0AAA3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Non-Hispanic Black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EDE33" w14:textId="485C4C46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7EF9BC" w14:textId="5D6A0C0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F6569" w14:textId="7F10871D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224E4" w14:textId="0FBF7B6B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30CBA759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932368E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1B17BC45" w14:textId="4663CAD0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4207B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Non-Hispanic Asian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5EF243" w14:textId="10B39F64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0DD9C" w14:textId="17E6EA35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C2B1BE" w14:textId="381C538E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99A78" w14:textId="3FEE7769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19F09845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D68769C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7F0D44F6" w14:textId="2B9B31D7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E7243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Hispanic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927451" w14:textId="6A8AFB69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52A8F" w14:textId="55F6724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E6F6B" w14:textId="31BE4E45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50995" w14:textId="3A67D22F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47EFD411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BD3BF9F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1C1E6AB7" w14:textId="056B31A6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B8C2C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2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Other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D3B18" w14:textId="3E623834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0C9A9" w14:textId="70DBE161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B505E0" w14:textId="6CCD852E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F4607" w14:textId="3BF72326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1A8F575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C5C5C95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446A93D8" w14:textId="7E58B191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09EBC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Cigarette smoking, %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66B3E" w14:textId="4A0E913E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CCDF1" w14:textId="5913075E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554AA" w14:textId="237B26EE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DEDDA" w14:textId="130C4CFD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3F1EC2C9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2BA1082E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5E4AB244" w14:textId="5BC393F7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6A288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Total cholesterol, mg/dL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8605CF" w14:textId="621EB00A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9BE33" w14:textId="4D7D7C84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288DC" w14:textId="2B0DDA53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95410" w14:textId="59F233C4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5C08BE75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91060F7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5258FFEC" w14:textId="0464D5B3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5CD57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HDL cholesterol, mg/dL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37F5C" w14:textId="5DCF9EA5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9D6E5" w14:textId="13EF48FC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5ED4E" w14:textId="4E54528A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D8235" w14:textId="3BB8C656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0E408DD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2B66F225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238DFCAD" w14:textId="27643F2C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EE451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Non-HDL cholesterol, mg/dL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9BA43" w14:textId="148E2502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1B7713" w14:textId="03A2B889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412D5" w14:textId="1BED8F64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343D5" w14:textId="16321F75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4480E69C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4BD84AA2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69DFB294" w14:textId="43B405EA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33877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Statin use, %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9E8DF" w14:textId="1BD4C2E9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7A355" w14:textId="5E3113E3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1B225" w14:textId="03F1615E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C0D1B" w14:textId="03558C3B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66F09AC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C53AC69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13C46974" w14:textId="610A2025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D2B5A7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HbA1c, %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91FF" w14:textId="4110D992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0C4AC" w14:textId="7939FFA2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5B694" w14:textId="37F2D09E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A192B" w14:textId="4C461725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53E219BC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5C8009C6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02B4B683" w14:textId="3703E512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5104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Diabetes, %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0A67" w14:textId="77224126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6E650" w14:textId="7C983B2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E5D2F" w14:textId="0ADA87CB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B0E9" w14:textId="3E778949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00B25590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2B77ABD9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4640BAA5" w14:textId="2908622D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A673A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eGFR, ml/min/1.73 m2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E6F949" w14:textId="798B4263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62E7F" w14:textId="272CB793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62BB32" w14:textId="087C649E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426C9" w14:textId="782A43EA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2BEBEAB2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41AB109E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6BCEDA8D" w14:textId="5AA9670C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52CAD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eGFR &lt; 60 ml/min/1.73 m2, %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FAF6E" w14:textId="637E9AC5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9ECD8" w14:textId="133B42CE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0B29" w14:textId="12B70B5A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904ED" w14:textId="6E7ED4CF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141A7183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2FE3158C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63880217" w14:textId="35BE5BB3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346FC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Albumin-to-creatinine ratio, log mg/g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723D1" w14:textId="7FE8CDFF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5BC8D" w14:textId="68F7A7AF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4CD4" w14:textId="4331CFA4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35887" w14:textId="1F7E167F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23F7974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62D0B293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6DE76E09" w14:textId="7B5F955A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51E65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Albumin-to-creatinine ratio &gt; 30 mg/g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BF410" w14:textId="637039C4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EEEE3" w14:textId="41E0AD96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F7C05" w14:textId="54725982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25818A" w14:textId="21339F48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3D620D95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1CF1A9BD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7E42DE9E" w14:textId="7E097DDD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467B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Systolic blood pressure, mm Hg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DB639" w14:textId="0A922B59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484DF" w14:textId="675387EB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A2285" w14:textId="37738F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B3B69" w14:textId="63651215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895A5C1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4D2E8F0E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  <w:tr w:rsidR="00FB6EC5" w:rsidRPr="00675364" w14:paraId="3F1B8462" w14:textId="0E32EB06" w:rsidTr="00FB6EC5">
        <w:trPr>
          <w:jc w:val="center"/>
        </w:trPr>
        <w:tc>
          <w:tcPr>
            <w:tcW w:w="477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34B6E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rPr>
                <w:strike/>
              </w:rPr>
            </w:pPr>
            <w:r w:rsidRPr="00675364">
              <w:rPr>
                <w:rFonts w:cs="Calibri"/>
                <w:strike/>
                <w:color w:val="000000"/>
              </w:rPr>
              <w:t>Diastolic blood pressure, mm Hg</w:t>
            </w:r>
          </w:p>
        </w:tc>
        <w:tc>
          <w:tcPr>
            <w:tcW w:w="16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51BADE" w14:textId="6BC34815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8C72" w14:textId="750213EC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0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ADB4B" w14:textId="37E8B204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215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B72B0" w14:textId="4BF2AD21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strike/>
              </w:rPr>
            </w:pPr>
          </w:p>
        </w:tc>
        <w:tc>
          <w:tcPr>
            <w:tcW w:w="1858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73B714AC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  <w:tc>
          <w:tcPr>
            <w:tcW w:w="1384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val="clear" w:color="auto" w:fill="FFFFFF"/>
          </w:tcPr>
          <w:p w14:paraId="526EFDF9" w14:textId="77777777" w:rsidR="00FB6EC5" w:rsidRPr="00675364" w:rsidRDefault="00FB6EC5" w:rsidP="00FB6EC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left="100" w:right="101"/>
              <w:jc w:val="center"/>
              <w:rPr>
                <w:rFonts w:cs="Calibri"/>
                <w:strike/>
                <w:color w:val="000000"/>
              </w:rPr>
            </w:pPr>
          </w:p>
        </w:tc>
      </w:tr>
    </w:tbl>
    <w:p w14:paraId="5C251C95" w14:textId="77777777" w:rsidR="001149D7" w:rsidRDefault="001149D7"/>
    <w:sectPr w:rsidR="001149D7" w:rsidSect="00FB6EC5">
      <w:footerReference w:type="default" r:id="rId10"/>
      <w:pgSz w:w="16848" w:h="11952" w:orient="landscape"/>
      <w:pgMar w:top="720" w:right="1800" w:bottom="720" w:left="1800" w:header="720" w:footer="720" w:gutter="720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7" w:author="Muntner, Paul M" w:date="2024-02-11T17:12:00Z" w:initials="MPM">
    <w:p w14:paraId="06B92FFC" w14:textId="66BE7492" w:rsidR="00FB6EC5" w:rsidRDefault="00FB6EC5">
      <w:pPr>
        <w:pStyle w:val="CommentText"/>
      </w:pPr>
      <w:r>
        <w:rPr>
          <w:rStyle w:val="CommentReference"/>
        </w:rPr>
        <w:annotationRef/>
      </w:r>
      <w:r>
        <w:t>Can you please add the unweighted sample sizes here?  I moved the weighted sample size to the row below.</w:t>
      </w:r>
    </w:p>
  </w:comment>
  <w:comment w:id="38" w:author="Muntner, Paul M" w:date="2024-02-11T21:11:00Z" w:initials="MPM">
    <w:p w14:paraId="31210AEB" w14:textId="5C85E9A5" w:rsidR="00FB6EC5" w:rsidRDefault="00FB6EC5">
      <w:pPr>
        <w:pStyle w:val="CommentText"/>
      </w:pPr>
      <w:r>
        <w:rPr>
          <w:rStyle w:val="CommentReference"/>
        </w:rPr>
        <w:annotationRef/>
      </w:r>
      <w:r>
        <w:t>I like having this here – its important given the changes in the prevalence ratios with age adjustment (I think its probably age versus gender or race/ethnicity).</w:t>
      </w:r>
    </w:p>
  </w:comment>
  <w:comment w:id="39" w:author="Muntner, Paul M" w:date="2024-02-11T17:23:00Z" w:initials="MPM">
    <w:p w14:paraId="5D456700" w14:textId="6F04C757" w:rsidR="00FB6EC5" w:rsidRDefault="00FB6EC5">
      <w:pPr>
        <w:pStyle w:val="CommentText"/>
      </w:pPr>
      <w:r>
        <w:rPr>
          <w:rStyle w:val="CommentReference"/>
        </w:rPr>
        <w:annotationRef/>
      </w:r>
      <w:r>
        <w:t>Can you redo this column with just age-gender adjustment? Also, the age effect is huge – its 1.21 per year older age.  I wonder if we should present this per 10 years older age or change age in years to age &gt;=60 years versus &lt;60 years.</w:t>
      </w:r>
    </w:p>
    <w:p w14:paraId="25604B12" w14:textId="7A2CABC1" w:rsidR="00FB6EC5" w:rsidRDefault="00FB6EC5">
      <w:pPr>
        <w:pStyle w:val="CommentText"/>
      </w:pPr>
    </w:p>
    <w:p w14:paraId="1EC6107D" w14:textId="39E04DB8" w:rsidR="00FB6EC5" w:rsidRDefault="00FB6EC5">
      <w:pPr>
        <w:pStyle w:val="CommentText"/>
      </w:pPr>
      <w:r>
        <w:t>Also, age is so important for remaining high risk, I wonder if we should be thinking about  doing age stratified analyses.</w:t>
      </w:r>
    </w:p>
    <w:p w14:paraId="5612A43F" w14:textId="2433E9AB" w:rsidR="00FB6EC5" w:rsidRDefault="00FB6EC5">
      <w:pPr>
        <w:pStyle w:val="CommentText"/>
      </w:pPr>
    </w:p>
    <w:p w14:paraId="7698045C" w14:textId="18B5A981" w:rsidR="00FB6EC5" w:rsidRDefault="00FB6EC5">
      <w:pPr>
        <w:pStyle w:val="CommentText"/>
      </w:pPr>
      <w:r>
        <w:t>Maybe we should look at the group with PCE&gt;=10% but PREVENT &lt; 15% and see their distribution of 30-year risk.</w:t>
      </w:r>
    </w:p>
  </w:comment>
  <w:comment w:id="40" w:author="Muntner, Paul M" w:date="2024-02-11T17:27:00Z" w:initials="MPM">
    <w:p w14:paraId="62016340" w14:textId="4D21EDDD" w:rsidR="00FB6EC5" w:rsidRDefault="00FB6EC5">
      <w:pPr>
        <w:pStyle w:val="CommentText"/>
      </w:pPr>
      <w:r>
        <w:rPr>
          <w:rStyle w:val="CommentReference"/>
        </w:rPr>
        <w:annotationRef/>
      </w:r>
      <w:r>
        <w:t xml:space="preserve">I wonder if we should present this per ~SD or some level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B92FFC" w15:done="0"/>
  <w15:commentEx w15:paraId="31210AEB" w15:done="0"/>
  <w15:commentEx w15:paraId="7698045C" w15:done="0"/>
  <w15:commentEx w15:paraId="6201634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B92FFC" w16cid:durableId="7C501A4E"/>
  <w16cid:commentId w16cid:paraId="31210AEB" w16cid:durableId="105A1F1C"/>
  <w16cid:commentId w16cid:paraId="7698045C" w16cid:durableId="1F9FA3BD"/>
  <w16cid:commentId w16cid:paraId="62016340" w16cid:durableId="4AF851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C33126" w14:textId="77777777" w:rsidR="005C440B" w:rsidRDefault="005C440B">
      <w:pPr>
        <w:spacing w:after="0" w:line="240" w:lineRule="auto"/>
      </w:pPr>
      <w:r>
        <w:separator/>
      </w:r>
    </w:p>
  </w:endnote>
  <w:endnote w:type="continuationSeparator" w:id="0">
    <w:p w14:paraId="0131EC48" w14:textId="77777777" w:rsidR="005C440B" w:rsidRDefault="005C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790075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A23F95E" w14:textId="060DD9E4" w:rsidR="00FB6EC5" w:rsidRPr="005C0BA9" w:rsidRDefault="00FB6EC5">
        <w:pPr>
          <w:pStyle w:val="Footer"/>
          <w:jc w:val="center"/>
          <w:rPr>
            <w:rFonts w:ascii="Arial" w:hAnsi="Arial" w:cs="Arial"/>
          </w:rPr>
        </w:pPr>
        <w:r w:rsidRPr="005C0BA9">
          <w:rPr>
            <w:rFonts w:ascii="Arial" w:hAnsi="Arial" w:cs="Arial"/>
          </w:rPr>
          <w:fldChar w:fldCharType="begin"/>
        </w:r>
        <w:r w:rsidRPr="005C0BA9">
          <w:rPr>
            <w:rFonts w:ascii="Arial" w:hAnsi="Arial" w:cs="Arial"/>
          </w:rPr>
          <w:instrText xml:space="preserve"> PAGE   \* MERGEFORMAT </w:instrText>
        </w:r>
        <w:r w:rsidRPr="005C0BA9">
          <w:rPr>
            <w:rFonts w:ascii="Arial" w:hAnsi="Arial" w:cs="Arial"/>
          </w:rPr>
          <w:fldChar w:fldCharType="separate"/>
        </w:r>
        <w:r w:rsidR="00C47C56">
          <w:rPr>
            <w:rFonts w:ascii="Arial" w:hAnsi="Arial" w:cs="Arial"/>
            <w:noProof/>
          </w:rPr>
          <w:t>20</w:t>
        </w:r>
        <w:r w:rsidRPr="005C0BA9">
          <w:rPr>
            <w:rFonts w:ascii="Arial" w:hAnsi="Arial" w:cs="Arial"/>
            <w:noProof/>
          </w:rPr>
          <w:fldChar w:fldCharType="end"/>
        </w:r>
      </w:p>
    </w:sdtContent>
  </w:sdt>
  <w:p w14:paraId="312271A7" w14:textId="77777777" w:rsidR="00FB6EC5" w:rsidRDefault="00FB6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9018B" w14:textId="77777777" w:rsidR="005C440B" w:rsidRDefault="005C440B">
      <w:pPr>
        <w:spacing w:after="0" w:line="240" w:lineRule="auto"/>
      </w:pPr>
      <w:r>
        <w:separator/>
      </w:r>
    </w:p>
  </w:footnote>
  <w:footnote w:type="continuationSeparator" w:id="0">
    <w:p w14:paraId="032E28F1" w14:textId="77777777" w:rsidR="005C440B" w:rsidRDefault="005C44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2AAD9C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74974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tner, Paul M">
    <w15:presenceInfo w15:providerId="AD" w15:userId="S-1-5-21-484763869-1637723038-1801674531-1435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72F9"/>
    <w:rsid w:val="000C5750"/>
    <w:rsid w:val="000E6BEF"/>
    <w:rsid w:val="00111AE1"/>
    <w:rsid w:val="001149D7"/>
    <w:rsid w:val="0014382B"/>
    <w:rsid w:val="001571E4"/>
    <w:rsid w:val="001D6C31"/>
    <w:rsid w:val="00367014"/>
    <w:rsid w:val="003749DA"/>
    <w:rsid w:val="003B794A"/>
    <w:rsid w:val="004452CE"/>
    <w:rsid w:val="0049495B"/>
    <w:rsid w:val="00520167"/>
    <w:rsid w:val="0058091D"/>
    <w:rsid w:val="005C440B"/>
    <w:rsid w:val="00675364"/>
    <w:rsid w:val="00BD72F9"/>
    <w:rsid w:val="00C47C56"/>
    <w:rsid w:val="00DC6BC4"/>
    <w:rsid w:val="00F17424"/>
    <w:rsid w:val="00F8569C"/>
    <w:rsid w:val="00FB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4A8A2"/>
  <w15:docId w15:val="{67C56C04-9366-4C77-93D3-8A350E58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25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2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BA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C0B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BA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7D7E"/>
    <w:rPr>
      <w:rFonts w:ascii="Segoe UI" w:eastAsia="Calibri" w:hAnsi="Segoe UI" w:cs="Segoe UI"/>
      <w:sz w:val="18"/>
      <w:szCs w:val="18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character" w:styleId="CommentReference">
    <w:name w:val="annotation reference"/>
    <w:basedOn w:val="DefaultParagraphFont"/>
    <w:uiPriority w:val="99"/>
    <w:semiHidden/>
    <w:unhideWhenUsed/>
    <w:rsid w:val="004452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52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52CE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52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52CE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2299</Words>
  <Characters>13105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placeholder</vt:lpstr>
    </vt:vector>
  </TitlesOfParts>
  <Company>University of Alabama at Birmingham</Company>
  <LinksUpToDate>false</LinksUpToDate>
  <CharactersWithSpaces>15374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placeholder</dc:title>
  <dc:creator>Byron C Jaeger</dc:creator>
  <cp:keywords/>
  <cp:lastModifiedBy>Byron C Jaeger</cp:lastModifiedBy>
  <cp:revision>2</cp:revision>
  <dcterms:created xsi:type="dcterms:W3CDTF">2024-02-13T21:28:00Z</dcterms:created>
  <dcterms:modified xsi:type="dcterms:W3CDTF">2024-02-13T21:28:00Z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/>
  </property>
</Properties>
</file>